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jc w:val="left"/>
        <w:rPr>
          <w:b/>
          <w:bCs/>
          <w:sz w:val="24"/>
          <w:szCs w:val="24"/>
          <w:lang w:val="en-US"/>
        </w:rPr>
      </w:pPr>
      <w:r>
        <w:rPr>
          <w:b/>
          <w:bCs/>
          <w:sz w:val="24"/>
          <w:szCs w:val="24"/>
          <w:lang w:val="en-US"/>
        </w:rPr>
        <w:t>Title</w:t>
      </w:r>
    </w:p>
    <w:p>
      <w:pPr>
        <w:spacing w:line="360" w:lineRule="auto"/>
        <w:contextualSpacing/>
        <w:jc w:val="left"/>
        <w:rPr>
          <w:b/>
          <w:bCs/>
          <w:sz w:val="24"/>
          <w:szCs w:val="24"/>
          <w:lang w:val="en-US"/>
        </w:rPr>
      </w:pPr>
      <w:commentRangeStart w:id="0"/>
      <w:r>
        <w:rPr>
          <w:b/>
          <w:bCs/>
          <w:sz w:val="24"/>
          <w:szCs w:val="24"/>
          <w:lang w:val="en-US"/>
        </w:rPr>
        <w:t>Authors and affiliations</w:t>
      </w:r>
      <w:commentRangeEnd w:id="0"/>
      <w:r>
        <w:rPr>
          <w:rStyle w:val="5"/>
        </w:rPr>
        <w:commentReference w:id="0"/>
      </w:r>
    </w:p>
    <w:p>
      <w:pPr>
        <w:spacing w:line="360" w:lineRule="auto"/>
        <w:contextualSpacing/>
        <w:jc w:val="left"/>
        <w:rPr>
          <w:rFonts w:hint="default"/>
          <w:sz w:val="24"/>
          <w:szCs w:val="24"/>
          <w:lang w:val="pt"/>
        </w:rPr>
      </w:pPr>
      <w:ins w:id="0" w:author="m" w:date="2021-03-03T09:10:24Z">
        <w:r>
          <w:rPr>
            <w:rFonts w:hint="default"/>
            <w:sz w:val="24"/>
            <w:szCs w:val="24"/>
            <w:lang w:val="pt"/>
          </w:rPr>
          <w:t>Mi</w:t>
        </w:r>
      </w:ins>
      <w:ins w:id="1" w:author="m" w:date="2021-03-03T09:10:25Z">
        <w:r>
          <w:rPr>
            <w:rFonts w:hint="default"/>
            <w:sz w:val="24"/>
            <w:szCs w:val="24"/>
            <w:lang w:val="pt"/>
          </w:rPr>
          <w:t xml:space="preserve">riam </w:t>
        </w:r>
      </w:ins>
      <w:ins w:id="2" w:author="m" w:date="2021-03-03T09:10:29Z">
        <w:r>
          <w:rPr>
            <w:rFonts w:hint="default"/>
            <w:sz w:val="24"/>
            <w:szCs w:val="24"/>
            <w:lang w:val="pt"/>
          </w:rPr>
          <w:t xml:space="preserve"> Gio</w:t>
        </w:r>
      </w:ins>
      <w:ins w:id="3" w:author="m" w:date="2021-03-03T09:10:30Z">
        <w:r>
          <w:rPr>
            <w:rFonts w:hint="default"/>
            <w:sz w:val="24"/>
            <w:szCs w:val="24"/>
            <w:lang w:val="pt"/>
          </w:rPr>
          <w:t>i</w:t>
        </w:r>
      </w:ins>
      <w:ins w:id="4" w:author="m" w:date="2021-03-03T09:10:31Z">
        <w:r>
          <w:rPr>
            <w:rFonts w:hint="default"/>
            <w:sz w:val="24"/>
            <w:szCs w:val="24"/>
            <w:lang w:val="pt"/>
          </w:rPr>
          <w:t>osa</w:t>
        </w:r>
      </w:ins>
      <w:ins w:id="5" w:author="m" w:date="2021-03-03T09:10:38Z">
        <w:r>
          <w:rPr>
            <w:rFonts w:hint="default"/>
            <w:sz w:val="24"/>
            <w:szCs w:val="24"/>
            <w:vertAlign w:val="superscript"/>
            <w:lang w:val="pt"/>
          </w:rPr>
          <w:t>1</w:t>
        </w:r>
      </w:ins>
      <w:ins w:id="6" w:author="m" w:date="2021-03-03T09:10:33Z">
        <w:r>
          <w:rPr>
            <w:rFonts w:hint="default"/>
            <w:sz w:val="24"/>
            <w:szCs w:val="24"/>
            <w:lang w:val="pt"/>
          </w:rPr>
          <w:t xml:space="preserve">, </w:t>
        </w:r>
      </w:ins>
      <w:commentRangeStart w:id="1"/>
      <w:r>
        <w:rPr>
          <w:sz w:val="24"/>
          <w:szCs w:val="24"/>
          <w:lang w:val="en-US"/>
        </w:rPr>
        <w:t>Marcelo Araya-Salas</w:t>
      </w:r>
      <w:ins w:id="7" w:author="m" w:date="2021-03-03T09:11:07Z">
        <w:r>
          <w:rPr>
            <w:rFonts w:hint="default"/>
            <w:sz w:val="24"/>
            <w:szCs w:val="24"/>
            <w:vertAlign w:val="superscript"/>
            <w:lang w:val="pt"/>
          </w:rPr>
          <w:t>2,</w:t>
        </w:r>
      </w:ins>
      <w:ins w:id="8" w:author="m" w:date="2021-03-03T09:11:08Z">
        <w:r>
          <w:rPr>
            <w:rFonts w:hint="default"/>
            <w:sz w:val="24"/>
            <w:szCs w:val="24"/>
            <w:vertAlign w:val="superscript"/>
            <w:lang w:val="pt"/>
          </w:rPr>
          <w:t>3</w:t>
        </w:r>
      </w:ins>
      <w:ins w:id="9" w:author="m" w:date="2021-03-03T09:11:08Z">
        <w:r>
          <w:rPr>
            <w:rFonts w:hint="default"/>
            <w:sz w:val="24"/>
            <w:szCs w:val="24"/>
            <w:lang w:val="pt"/>
          </w:rPr>
          <w:t xml:space="preserve"> </w:t>
        </w:r>
      </w:ins>
      <w:del w:id="10" w:author="m" w:date="2021-03-03T09:11:06Z">
        <w:r>
          <w:rPr>
            <w:sz w:val="24"/>
            <w:szCs w:val="24"/>
            <w:lang w:val="en-US"/>
          </w:rPr>
          <w:delText>1</w:delText>
        </w:r>
      </w:del>
      <w:r>
        <w:rPr>
          <w:sz w:val="24"/>
          <w:szCs w:val="24"/>
          <w:lang w:val="en-US"/>
        </w:rPr>
        <w:t>, Gloriana Chaverri</w:t>
      </w:r>
      <w:del w:id="11" w:author="m" w:date="2021-03-03T09:11:43Z">
        <w:r>
          <w:rPr>
            <w:sz w:val="24"/>
            <w:szCs w:val="24"/>
            <w:vertAlign w:val="superscript"/>
            <w:lang w:val="en-US"/>
          </w:rPr>
          <w:delText>1</w:delText>
        </w:r>
      </w:del>
      <w:ins w:id="12" w:author="m" w:date="2021-03-03T09:11:42Z">
        <w:r>
          <w:rPr>
            <w:rFonts w:hint="default"/>
            <w:sz w:val="24"/>
            <w:szCs w:val="24"/>
            <w:vertAlign w:val="superscript"/>
            <w:lang w:val="pt"/>
          </w:rPr>
          <w:t>2</w:t>
        </w:r>
      </w:ins>
      <w:r>
        <w:rPr>
          <w:sz w:val="24"/>
          <w:szCs w:val="24"/>
          <w:vertAlign w:val="superscript"/>
          <w:lang w:val="en-US"/>
        </w:rPr>
        <w:t>,3</w:t>
      </w:r>
      <w:ins w:id="13" w:author="m" w:date="2021-03-03T09:12:07Z">
        <w:r>
          <w:rPr>
            <w:rFonts w:hint="default"/>
            <w:sz w:val="24"/>
            <w:szCs w:val="24"/>
            <w:vertAlign w:val="superscript"/>
            <w:lang w:val="pt"/>
          </w:rPr>
          <w:t xml:space="preserve"> </w:t>
        </w:r>
      </w:ins>
    </w:p>
    <w:p>
      <w:pPr>
        <w:numPr>
          <w:ilvl w:val="0"/>
          <w:numId w:val="1"/>
          <w:ins w:id="14" w:author="m" w:date="2021-03-03T09:11:12Z"/>
        </w:numPr>
        <w:spacing w:line="360" w:lineRule="auto"/>
        <w:contextualSpacing/>
        <w:jc w:val="left"/>
        <w:rPr>
          <w:ins w:id="15" w:author="m" w:date="2021-03-03T09:11:10Z"/>
          <w:rFonts w:hint="default"/>
          <w:sz w:val="24"/>
          <w:szCs w:val="24"/>
          <w:lang w:val="pt"/>
        </w:rPr>
      </w:pPr>
      <w:ins w:id="16" w:author="m" w:date="2021-03-03T09:11:12Z">
        <w:r>
          <w:rPr>
            <w:rFonts w:hint="default"/>
            <w:sz w:val="24"/>
            <w:szCs w:val="24"/>
            <w:lang w:val="pt"/>
          </w:rPr>
          <w:t>Miri</w:t>
        </w:r>
      </w:ins>
      <w:ins w:id="17" w:author="m" w:date="2021-03-03T09:11:13Z">
        <w:r>
          <w:rPr>
            <w:rFonts w:hint="default"/>
            <w:sz w:val="24"/>
            <w:szCs w:val="24"/>
            <w:lang w:val="pt"/>
          </w:rPr>
          <w:t>a</w:t>
        </w:r>
      </w:ins>
      <w:ins w:id="18" w:author="m" w:date="2021-03-03T09:11:15Z">
        <w:r>
          <w:rPr>
            <w:rFonts w:hint="default"/>
            <w:sz w:val="24"/>
            <w:szCs w:val="24"/>
            <w:lang w:val="pt"/>
          </w:rPr>
          <w:t>m</w:t>
        </w:r>
      </w:ins>
      <w:ins w:id="19" w:author="m" w:date="2021-03-03T09:11:16Z">
        <w:r>
          <w:rPr>
            <w:rFonts w:hint="default"/>
            <w:sz w:val="24"/>
            <w:szCs w:val="24"/>
            <w:lang w:val="pt"/>
          </w:rPr>
          <w:t>’s a</w:t>
        </w:r>
      </w:ins>
      <w:ins w:id="20" w:author="m" w:date="2021-03-03T09:11:17Z">
        <w:r>
          <w:rPr>
            <w:rFonts w:hint="default"/>
            <w:sz w:val="24"/>
            <w:szCs w:val="24"/>
            <w:lang w:val="pt"/>
          </w:rPr>
          <w:t>ffili</w:t>
        </w:r>
      </w:ins>
      <w:ins w:id="21" w:author="m" w:date="2021-03-03T09:11:18Z">
        <w:r>
          <w:rPr>
            <w:rFonts w:hint="default"/>
            <w:sz w:val="24"/>
            <w:szCs w:val="24"/>
            <w:lang w:val="pt"/>
          </w:rPr>
          <w:t>ation</w:t>
        </w:r>
      </w:ins>
    </w:p>
    <w:p>
      <w:pPr>
        <w:spacing w:line="360" w:lineRule="auto"/>
        <w:contextualSpacing/>
        <w:jc w:val="left"/>
        <w:rPr>
          <w:sz w:val="24"/>
          <w:szCs w:val="24"/>
          <w:lang w:val="es-ES"/>
        </w:rPr>
      </w:pPr>
      <w:ins w:id="22" w:author="m" w:date="2021-03-03T09:11:49Z">
        <w:r>
          <w:rPr>
            <w:rFonts w:hint="default"/>
            <w:sz w:val="24"/>
            <w:szCs w:val="24"/>
            <w:lang w:val="pt"/>
          </w:rPr>
          <w:t>2</w:t>
        </w:r>
      </w:ins>
      <w:r>
        <w:rPr>
          <w:sz w:val="24"/>
          <w:szCs w:val="24"/>
          <w:lang w:val="es-ES"/>
        </w:rPr>
        <w:t xml:space="preserve"> Sede del Sur, Universidad de Costa Rica, Golfito, Costa Rica; 2 Escuela de Biología, Universidad de Costa Rica, San Pedro, Costa Rica; 3 Smithsonian Tropical Research Institute, Balboa, Ancón, Panamá</w:t>
      </w:r>
      <w:commentRangeEnd w:id="1"/>
      <w:r>
        <w:rPr>
          <w:rStyle w:val="5"/>
        </w:rPr>
        <w:commentReference w:id="1"/>
      </w:r>
    </w:p>
    <w:p>
      <w:pPr>
        <w:spacing w:line="360" w:lineRule="auto"/>
        <w:contextualSpacing/>
        <w:jc w:val="both"/>
        <w:rPr>
          <w:b/>
          <w:bCs/>
          <w:sz w:val="24"/>
          <w:szCs w:val="24"/>
          <w:lang w:val="es-ES"/>
        </w:rPr>
      </w:pPr>
    </w:p>
    <w:p>
      <w:pPr>
        <w:spacing w:line="360" w:lineRule="auto"/>
        <w:contextualSpacing/>
        <w:jc w:val="both"/>
        <w:rPr>
          <w:b/>
          <w:bCs/>
          <w:sz w:val="24"/>
          <w:szCs w:val="24"/>
          <w:lang w:val="en-US"/>
        </w:rPr>
      </w:pPr>
      <w:r>
        <w:rPr>
          <w:b/>
          <w:bCs/>
          <w:sz w:val="24"/>
          <w:szCs w:val="24"/>
          <w:lang w:val="en-US"/>
        </w:rPr>
        <w:t>INTRODUCTION</w:t>
      </w:r>
    </w:p>
    <w:p>
      <w:pPr>
        <w:spacing w:line="360" w:lineRule="auto"/>
        <w:ind w:firstLine="708"/>
        <w:contextualSpacing/>
        <w:jc w:val="both"/>
        <w:rPr>
          <w:sz w:val="24"/>
          <w:szCs w:val="24"/>
          <w:lang w:val="en-US"/>
        </w:rPr>
      </w:pPr>
      <w:r>
        <w:rPr>
          <w:sz w:val="24"/>
          <w:szCs w:val="24"/>
          <w:lang w:val="en-US"/>
        </w:rPr>
        <w:t xml:space="preserve">Finding resources is an essential task for the growth, reproduction and development of every organism. Therefore, the efficiency of an animal’s searching behavior is fundamental to its survival and fitness. There are multiple morphological, physiological and behavioral adaptations that allow individuals to efficiently locate resources like food, mates, or refugia, among others. But first and foremost, animals must be able to detect cues that will allow it to pinpoint the location of potential resources through various sensory modalities (Bell, 2012). Vision, for example, is used by female zebra fishes </w:t>
      </w:r>
      <w:r>
        <w:rPr>
          <w:i/>
          <w:iCs/>
          <w:sz w:val="24"/>
          <w:szCs w:val="24"/>
          <w:lang w:val="en-US"/>
        </w:rPr>
        <w:t>Danio rerio</w:t>
      </w:r>
      <w:r>
        <w:rPr>
          <w:sz w:val="24"/>
          <w:szCs w:val="24"/>
          <w:lang w:val="en-US"/>
        </w:rPr>
        <w:t xml:space="preserve"> to recognize their conspecifics, with whom they tend to aggregate and form shoals to increase the chances of mating, increase protection from predators and to locate food (Pitcher, 1986; Engeszer </w:t>
      </w:r>
      <w:r>
        <w:rPr>
          <w:i/>
          <w:iCs/>
          <w:sz w:val="24"/>
          <w:szCs w:val="24"/>
          <w:lang w:val="en-US"/>
        </w:rPr>
        <w:t>et al.</w:t>
      </w:r>
      <w:r>
        <w:rPr>
          <w:sz w:val="24"/>
          <w:szCs w:val="24"/>
          <w:lang w:val="en-US"/>
        </w:rPr>
        <w:t xml:space="preserve">, 2007; Gerlai, 2014; Dreosti </w:t>
      </w:r>
      <w:r>
        <w:rPr>
          <w:i/>
          <w:iCs/>
          <w:sz w:val="24"/>
          <w:szCs w:val="24"/>
          <w:lang w:val="en-US"/>
        </w:rPr>
        <w:t>et al.</w:t>
      </w:r>
      <w:r>
        <w:rPr>
          <w:sz w:val="24"/>
          <w:szCs w:val="24"/>
          <w:lang w:val="en-US"/>
        </w:rPr>
        <w:t xml:space="preserve">, 2015; Nunes </w:t>
      </w:r>
      <w:r>
        <w:rPr>
          <w:i/>
          <w:iCs/>
          <w:sz w:val="24"/>
          <w:szCs w:val="24"/>
          <w:lang w:val="en-US"/>
        </w:rPr>
        <w:t>et al.</w:t>
      </w:r>
      <w:r>
        <w:rPr>
          <w:sz w:val="24"/>
          <w:szCs w:val="24"/>
          <w:lang w:val="en-US"/>
        </w:rPr>
        <w:t xml:space="preserve">, 2020). Crayfish, on the other hand, relies basically on chemical signals for mating and locating shelter (Moore, 2019). In most cases, however, animals probably use cues from various sensory modalities to search and locate resources. For example, octopuses can integrate information from both chemical and visual cues during food search and selection, e.g., while chasing prey (Maselli </w:t>
      </w:r>
      <w:r>
        <w:rPr>
          <w:i/>
          <w:iCs/>
          <w:sz w:val="24"/>
          <w:szCs w:val="24"/>
          <w:lang w:val="en-US"/>
        </w:rPr>
        <w:t>et al.</w:t>
      </w:r>
      <w:r>
        <w:rPr>
          <w:sz w:val="24"/>
          <w:szCs w:val="24"/>
          <w:lang w:val="en-US"/>
        </w:rPr>
        <w:t>, 2020).</w:t>
      </w:r>
    </w:p>
    <w:p>
      <w:pPr>
        <w:spacing w:line="360" w:lineRule="auto"/>
        <w:ind w:firstLine="708"/>
        <w:contextualSpacing/>
        <w:jc w:val="both"/>
        <w:rPr>
          <w:rFonts w:cstheme="minorHAnsi"/>
          <w:sz w:val="24"/>
          <w:szCs w:val="24"/>
          <w:lang w:val="en-US"/>
        </w:rPr>
      </w:pPr>
      <w:r>
        <w:rPr>
          <w:sz w:val="24"/>
          <w:szCs w:val="24"/>
          <w:lang w:val="en-US"/>
        </w:rPr>
        <w:t xml:space="preserve">In bats, finding resources is often linked with the use of </w:t>
      </w:r>
      <w:ins w:id="23" w:author="m" w:date="2021-02-23T20:16:25Z">
        <w:r>
          <w:rPr>
            <w:rFonts w:hint="default"/>
            <w:sz w:val="24"/>
            <w:szCs w:val="24"/>
            <w:lang w:val="en"/>
          </w:rPr>
          <w:t>s</w:t>
        </w:r>
      </w:ins>
      <w:ins w:id="24" w:author="m" w:date="2021-02-23T20:16:26Z">
        <w:r>
          <w:rPr>
            <w:rFonts w:hint="default"/>
            <w:sz w:val="24"/>
            <w:szCs w:val="24"/>
            <w:lang w:val="en"/>
          </w:rPr>
          <w:t>ound</w:t>
        </w:r>
      </w:ins>
      <w:ins w:id="25" w:author="m" w:date="2021-02-23T20:16:53Z">
        <w:r>
          <w:rPr>
            <w:rFonts w:hint="default"/>
            <w:sz w:val="24"/>
            <w:szCs w:val="24"/>
            <w:lang w:val="en"/>
          </w:rPr>
          <w:t xml:space="preserve"> </w:t>
        </w:r>
      </w:ins>
      <w:ins w:id="26" w:author="m" w:date="2021-02-23T20:16:27Z">
        <w:r>
          <w:rPr>
            <w:rFonts w:hint="default"/>
            <w:sz w:val="24"/>
            <w:szCs w:val="24"/>
            <w:lang w:val="en"/>
          </w:rPr>
          <w:t>i</w:t>
        </w:r>
      </w:ins>
      <w:ins w:id="27" w:author="m" w:date="2021-02-23T20:16:28Z">
        <w:r>
          <w:rPr>
            <w:rFonts w:hint="default"/>
            <w:sz w:val="24"/>
            <w:szCs w:val="24"/>
            <w:lang w:val="en"/>
          </w:rPr>
          <w:t>n the f</w:t>
        </w:r>
      </w:ins>
      <w:ins w:id="28" w:author="m" w:date="2021-02-23T20:16:29Z">
        <w:r>
          <w:rPr>
            <w:rFonts w:hint="default"/>
            <w:sz w:val="24"/>
            <w:szCs w:val="24"/>
            <w:lang w:val="en"/>
          </w:rPr>
          <w:t xml:space="preserve">orm of </w:t>
        </w:r>
      </w:ins>
      <w:ins w:id="29" w:author="m" w:date="2021-02-23T20:13:15Z">
        <w:r>
          <w:rPr>
            <w:rFonts w:hint="default"/>
            <w:sz w:val="24"/>
            <w:szCs w:val="24"/>
            <w:lang w:val="en"/>
          </w:rPr>
          <w:t>e</w:t>
        </w:r>
      </w:ins>
      <w:ins w:id="30" w:author="m" w:date="2021-02-23T20:13:16Z">
        <w:r>
          <w:rPr>
            <w:rFonts w:hint="default"/>
            <w:sz w:val="24"/>
            <w:szCs w:val="24"/>
            <w:lang w:val="en"/>
          </w:rPr>
          <w:t>choe</w:t>
        </w:r>
      </w:ins>
      <w:ins w:id="31" w:author="m" w:date="2021-02-23T20:13:17Z">
        <w:r>
          <w:rPr>
            <w:rFonts w:hint="default"/>
            <w:sz w:val="24"/>
            <w:szCs w:val="24"/>
            <w:lang w:val="en"/>
          </w:rPr>
          <w:t>s from</w:t>
        </w:r>
      </w:ins>
      <w:ins w:id="32" w:author="m" w:date="2021-02-23T20:13:21Z">
        <w:r>
          <w:rPr>
            <w:rFonts w:hint="default"/>
            <w:sz w:val="24"/>
            <w:szCs w:val="24"/>
            <w:lang w:val="en"/>
          </w:rPr>
          <w:t xml:space="preserve"> sel</w:t>
        </w:r>
      </w:ins>
      <w:ins w:id="33" w:author="m" w:date="2021-02-23T20:13:22Z">
        <w:r>
          <w:rPr>
            <w:rFonts w:hint="default"/>
            <w:sz w:val="24"/>
            <w:szCs w:val="24"/>
            <w:lang w:val="en"/>
          </w:rPr>
          <w:t>f</w:t>
        </w:r>
      </w:ins>
      <w:ins w:id="34" w:author="m" w:date="2021-02-23T20:15:55Z">
        <w:r>
          <w:rPr>
            <w:rFonts w:hint="default"/>
            <w:sz w:val="24"/>
            <w:szCs w:val="24"/>
            <w:lang w:val="en"/>
          </w:rPr>
          <w:t>-</w:t>
        </w:r>
      </w:ins>
      <w:ins w:id="35" w:author="m" w:date="2021-02-23T20:13:27Z">
        <w:r>
          <w:rPr>
            <w:rFonts w:hint="default"/>
            <w:sz w:val="24"/>
            <w:szCs w:val="24"/>
            <w:lang w:val="en"/>
          </w:rPr>
          <w:t>prod</w:t>
        </w:r>
      </w:ins>
      <w:ins w:id="36" w:author="m" w:date="2021-02-23T20:13:28Z">
        <w:r>
          <w:rPr>
            <w:rFonts w:hint="default"/>
            <w:sz w:val="24"/>
            <w:szCs w:val="24"/>
            <w:lang w:val="en"/>
          </w:rPr>
          <w:t>uced</w:t>
        </w:r>
      </w:ins>
      <w:ins w:id="37" w:author="m" w:date="2021-02-23T20:13:29Z">
        <w:r>
          <w:rPr>
            <w:rFonts w:hint="default"/>
            <w:sz w:val="24"/>
            <w:szCs w:val="24"/>
            <w:lang w:val="en"/>
          </w:rPr>
          <w:t xml:space="preserve"> </w:t>
        </w:r>
      </w:ins>
      <w:ins w:id="38" w:author="m" w:date="2021-02-23T20:16:06Z">
        <w:r>
          <w:rPr>
            <w:rFonts w:hint="default"/>
            <w:sz w:val="24"/>
            <w:szCs w:val="24"/>
            <w:lang w:val="en"/>
          </w:rPr>
          <w:t>vo</w:t>
        </w:r>
      </w:ins>
      <w:ins w:id="39" w:author="m" w:date="2021-02-23T20:16:07Z">
        <w:r>
          <w:rPr>
            <w:rFonts w:hint="default"/>
            <w:sz w:val="24"/>
            <w:szCs w:val="24"/>
            <w:lang w:val="en"/>
          </w:rPr>
          <w:t>cali</w:t>
        </w:r>
      </w:ins>
      <w:ins w:id="40" w:author="m" w:date="2021-02-23T20:16:08Z">
        <w:r>
          <w:rPr>
            <w:rFonts w:hint="default"/>
            <w:sz w:val="24"/>
            <w:szCs w:val="24"/>
            <w:lang w:val="en"/>
          </w:rPr>
          <w:t>zations</w:t>
        </w:r>
      </w:ins>
      <w:ins w:id="41" w:author="m" w:date="2021-02-23T20:16:34Z">
        <w:r>
          <w:rPr>
            <w:rFonts w:hint="default"/>
            <w:sz w:val="24"/>
            <w:szCs w:val="24"/>
            <w:lang w:val="en"/>
          </w:rPr>
          <w:t xml:space="preserve"> </w:t>
        </w:r>
      </w:ins>
      <w:ins w:id="42" w:author="m" w:date="2021-02-23T20:16:58Z">
        <w:r>
          <w:rPr>
            <w:rFonts w:hint="default"/>
            <w:sz w:val="24"/>
            <w:szCs w:val="24"/>
            <w:lang w:val="en"/>
          </w:rPr>
          <w:t>(</w:t>
        </w:r>
      </w:ins>
      <w:ins w:id="43" w:author="m" w:date="2021-02-23T20:13:45Z">
        <w:r>
          <w:rPr>
            <w:rFonts w:hint="default"/>
            <w:sz w:val="24"/>
            <w:szCs w:val="24"/>
            <w:lang w:val="en"/>
          </w:rPr>
          <w:t>i</w:t>
        </w:r>
      </w:ins>
      <w:ins w:id="44" w:author="m" w:date="2021-02-23T20:13:48Z">
        <w:r>
          <w:rPr>
            <w:rFonts w:hint="default"/>
            <w:sz w:val="24"/>
            <w:szCs w:val="24"/>
            <w:lang w:val="en"/>
          </w:rPr>
          <w:t>.e.</w:t>
        </w:r>
      </w:ins>
      <w:ins w:id="45" w:author="m" w:date="2021-02-23T20:13:53Z">
        <w:r>
          <w:rPr>
            <w:rFonts w:hint="default"/>
            <w:sz w:val="24"/>
            <w:szCs w:val="24"/>
            <w:lang w:val="en"/>
          </w:rPr>
          <w:t xml:space="preserve"> </w:t>
        </w:r>
      </w:ins>
      <w:ins w:id="46" w:author="m" w:date="2021-02-23T20:13:55Z">
        <w:r>
          <w:rPr>
            <w:rFonts w:hint="default"/>
            <w:sz w:val="24"/>
            <w:szCs w:val="24"/>
            <w:lang w:val="en"/>
          </w:rPr>
          <w:t>ec</w:t>
        </w:r>
      </w:ins>
      <w:ins w:id="47" w:author="m" w:date="2021-02-23T20:13:56Z">
        <w:r>
          <w:rPr>
            <w:rFonts w:hint="default"/>
            <w:sz w:val="24"/>
            <w:szCs w:val="24"/>
            <w:lang w:val="en"/>
          </w:rPr>
          <w:t>holo</w:t>
        </w:r>
      </w:ins>
      <w:ins w:id="48" w:author="m" w:date="2021-02-23T20:13:57Z">
        <w:r>
          <w:rPr>
            <w:rFonts w:hint="default"/>
            <w:sz w:val="24"/>
            <w:szCs w:val="24"/>
            <w:lang w:val="en"/>
          </w:rPr>
          <w:t>cation</w:t>
        </w:r>
      </w:ins>
      <w:ins w:id="49" w:author="m" w:date="2021-02-23T20:13:58Z">
        <w:r>
          <w:rPr>
            <w:rFonts w:hint="default"/>
            <w:sz w:val="24"/>
            <w:szCs w:val="24"/>
            <w:lang w:val="en"/>
          </w:rPr>
          <w:t>)</w:t>
        </w:r>
      </w:ins>
      <w:del w:id="50" w:author="m" w:date="2021-02-23T20:13:14Z">
        <w:r>
          <w:rPr>
            <w:rFonts w:hint="default"/>
            <w:sz w:val="24"/>
            <w:szCs w:val="24"/>
            <w:lang w:val="en-US"/>
          </w:rPr>
          <w:delText>acoustic signals</w:delText>
        </w:r>
      </w:del>
      <w:r>
        <w:rPr>
          <w:sz w:val="24"/>
          <w:szCs w:val="24"/>
          <w:lang w:val="en-US"/>
        </w:rPr>
        <w:t>, which is often considered as their most important sensory modality (Griffin, 1958; Dechmann and Safi, 2005; Gillam and Fenton, 2016)</w:t>
      </w:r>
      <w:r>
        <w:rPr>
          <w:rFonts w:cstheme="minorHAnsi"/>
          <w:sz w:val="24"/>
          <w:szCs w:val="24"/>
          <w:lang w:val="en-US"/>
        </w:rPr>
        <w:t xml:space="preserve">. Echolocation certainly plays a role in searching for food, especially in insect-hunting bats (Thies </w:t>
      </w:r>
      <w:r>
        <w:rPr>
          <w:rFonts w:cstheme="minorHAnsi"/>
          <w:i/>
          <w:iCs/>
          <w:sz w:val="24"/>
          <w:szCs w:val="24"/>
          <w:lang w:val="en-US"/>
        </w:rPr>
        <w:t>et al.</w:t>
      </w:r>
      <w:r>
        <w:rPr>
          <w:rFonts w:cstheme="minorHAnsi"/>
          <w:sz w:val="24"/>
          <w:szCs w:val="24"/>
          <w:lang w:val="en-US"/>
        </w:rPr>
        <w:t xml:space="preserve">, 1998; Schnitzler and Kalko, 2001), but is also very relevant for spatial navigation and orientation </w:t>
      </w:r>
      <w:r>
        <w:rPr>
          <w:sz w:val="24"/>
          <w:szCs w:val="24"/>
          <w:lang w:val="en-US"/>
        </w:rPr>
        <w:t xml:space="preserve">(Griffin, 1958; Schnitzler and Kalko, 2001; Schnitzler </w:t>
      </w:r>
      <w:r>
        <w:rPr>
          <w:i/>
          <w:iCs/>
          <w:sz w:val="24"/>
          <w:szCs w:val="24"/>
          <w:lang w:val="en-US"/>
        </w:rPr>
        <w:t>et al.</w:t>
      </w:r>
      <w:r>
        <w:rPr>
          <w:sz w:val="24"/>
          <w:szCs w:val="24"/>
          <w:lang w:val="en-US"/>
        </w:rPr>
        <w:t xml:space="preserve">, 2003; </w:t>
      </w:r>
      <w:r>
        <w:rPr>
          <w:color w:val="FF0000"/>
          <w:sz w:val="24"/>
          <w:szCs w:val="24"/>
          <w:lang w:val="en-US"/>
        </w:rPr>
        <w:t>Nelson &amp; MacIver, 2006; Neuweiler, 2000; Thomas, Moss, &amp; Vater, 2004</w:t>
      </w:r>
      <w:r>
        <w:rPr>
          <w:sz w:val="24"/>
          <w:szCs w:val="24"/>
          <w:lang w:val="en-US"/>
        </w:rPr>
        <w:t>)</w:t>
      </w:r>
      <w:r>
        <w:rPr>
          <w:rFonts w:cstheme="minorHAnsi"/>
          <w:sz w:val="24"/>
          <w:szCs w:val="24"/>
          <w:lang w:val="en-US"/>
        </w:rPr>
        <w:t xml:space="preserve">. </w:t>
      </w:r>
      <w:r>
        <w:rPr>
          <w:rFonts w:ascii="Calibri" w:hAnsi="Calibri" w:cstheme="minorHAnsi"/>
          <w:sz w:val="24"/>
          <w:szCs w:val="24"/>
          <w:lang w:val="en-US"/>
        </w:rPr>
        <w:t xml:space="preserve">Sound is also known to greatly aid during the location of roost-sites, but primarily in the form of acoustic cues or signals emitted by conspecifics which have already located a suitable roost site (Vaughan and O’Shea, 1976; Ruczynski </w:t>
      </w:r>
      <w:r>
        <w:rPr>
          <w:rFonts w:ascii="Calibri" w:hAnsi="Calibri" w:cstheme="minorHAnsi"/>
          <w:i/>
          <w:iCs/>
          <w:sz w:val="24"/>
          <w:szCs w:val="24"/>
          <w:lang w:val="en-US"/>
        </w:rPr>
        <w:t>et al.</w:t>
      </w:r>
      <w:r>
        <w:rPr>
          <w:rFonts w:ascii="Calibri" w:hAnsi="Calibri" w:cstheme="minorHAnsi"/>
          <w:sz w:val="24"/>
          <w:szCs w:val="24"/>
          <w:lang w:val="en-US"/>
        </w:rPr>
        <w:t xml:space="preserve">, 2007, 2009; Chaverri and Gillam, 2010). </w:t>
      </w:r>
      <w:commentRangeStart w:id="2"/>
      <w:r>
        <w:rPr>
          <w:rFonts w:ascii="Calibri" w:hAnsi="Calibri" w:cstheme="minorHAnsi"/>
          <w:sz w:val="24"/>
          <w:szCs w:val="24"/>
          <w:lang w:val="en-US"/>
        </w:rPr>
        <w:t>So far it is not known whether echolocation is also used for location of roosts</w:t>
      </w:r>
      <w:commentRangeEnd w:id="2"/>
      <w:r>
        <w:rPr>
          <w:rStyle w:val="5"/>
        </w:rPr>
        <w:commentReference w:id="2"/>
      </w:r>
      <w:r>
        <w:rPr>
          <w:rFonts w:ascii="Calibri" w:hAnsi="Calibri" w:cstheme="minorHAnsi"/>
          <w:sz w:val="24"/>
          <w:szCs w:val="24"/>
          <w:lang w:val="en-US"/>
        </w:rPr>
        <w:t xml:space="preserve">, but given its role during small-scale orientation (e.g. Schnitzler </w:t>
      </w:r>
      <w:r>
        <w:rPr>
          <w:rFonts w:ascii="Calibri" w:hAnsi="Calibri" w:cstheme="minorHAnsi"/>
          <w:i/>
          <w:iCs/>
          <w:sz w:val="24"/>
          <w:szCs w:val="24"/>
          <w:lang w:val="en-US"/>
        </w:rPr>
        <w:t>et al.</w:t>
      </w:r>
      <w:r>
        <w:rPr>
          <w:rFonts w:ascii="Calibri" w:hAnsi="Calibri" w:cstheme="minorHAnsi"/>
          <w:sz w:val="24"/>
          <w:szCs w:val="24"/>
          <w:lang w:val="en-US"/>
        </w:rPr>
        <w:t>, 2003), it is likely to play a large role during this process.</w:t>
      </w:r>
      <w:r>
        <w:rPr>
          <w:rFonts w:cstheme="minorHAnsi"/>
          <w:sz w:val="24"/>
          <w:szCs w:val="24"/>
          <w:lang w:val="en-US"/>
        </w:rPr>
        <w:t xml:space="preserve"> Yet, bats’ detection range based on echolocation can be limited given the high attenuation rates of </w:t>
      </w:r>
      <w:ins w:id="51" w:author="m" w:date="2021-02-23T20:18:16Z">
        <w:r>
          <w:rPr>
            <w:rFonts w:hint="default" w:cstheme="minorHAnsi"/>
            <w:sz w:val="24"/>
            <w:szCs w:val="24"/>
            <w:lang w:val="en"/>
          </w:rPr>
          <w:t xml:space="preserve">the </w:t>
        </w:r>
      </w:ins>
      <w:r>
        <w:rPr>
          <w:rFonts w:cstheme="minorHAnsi"/>
          <w:sz w:val="24"/>
          <w:szCs w:val="24"/>
          <w:lang w:val="en-US"/>
        </w:rPr>
        <w:t>high-frequency calls typically used by bats (</w:t>
      </w:r>
      <w:bookmarkStart w:id="0" w:name="_Hlk38127255"/>
      <w:r>
        <w:rPr>
          <w:rFonts w:cstheme="minorHAnsi"/>
          <w:sz w:val="24"/>
          <w:szCs w:val="24"/>
          <w:lang w:val="en-US"/>
        </w:rPr>
        <w:t>Bradbury and Vehrencamp, 2011</w:t>
      </w:r>
      <w:bookmarkEnd w:id="0"/>
      <w:r>
        <w:rPr>
          <w:rFonts w:cstheme="minorHAnsi"/>
          <w:sz w:val="24"/>
          <w:szCs w:val="24"/>
          <w:lang w:val="en-US"/>
        </w:rPr>
        <w:t>; Eklöf, 2003). Therefore, other senses or sensory cues may complement echolocation in the detection of suitable resources, like vision (Eklöf, 2003</w:t>
      </w:r>
      <w:r>
        <w:rPr>
          <w:rFonts w:ascii="Calibri" w:hAnsi="Calibri" w:cstheme="minorHAnsi"/>
          <w:sz w:val="24"/>
          <w:szCs w:val="24"/>
          <w:lang w:val="en-US"/>
        </w:rPr>
        <w:t xml:space="preserve">; Ruczynski </w:t>
      </w:r>
      <w:r>
        <w:rPr>
          <w:rFonts w:ascii="Calibri" w:hAnsi="Calibri" w:cstheme="minorHAnsi"/>
          <w:i/>
          <w:iCs/>
          <w:sz w:val="24"/>
          <w:szCs w:val="24"/>
          <w:lang w:val="en-US"/>
        </w:rPr>
        <w:t>et al.</w:t>
      </w:r>
      <w:r>
        <w:rPr>
          <w:rFonts w:ascii="Calibri" w:hAnsi="Calibri" w:cstheme="minorHAnsi"/>
          <w:sz w:val="24"/>
          <w:szCs w:val="24"/>
          <w:lang w:val="en-US"/>
        </w:rPr>
        <w:t>, 2007</w:t>
      </w:r>
      <w:r>
        <w:rPr>
          <w:rFonts w:cstheme="minorHAnsi"/>
          <w:sz w:val="24"/>
          <w:szCs w:val="24"/>
          <w:lang w:val="en-US"/>
        </w:rPr>
        <w:t>;</w:t>
      </w:r>
      <w:r>
        <w:rPr>
          <w:rFonts w:ascii="Calibri" w:hAnsi="Calibri" w:cstheme="minorHAnsi"/>
          <w:sz w:val="24"/>
          <w:szCs w:val="24"/>
          <w:lang w:val="en-US"/>
        </w:rPr>
        <w:t xml:space="preserve"> Ruczynski </w:t>
      </w:r>
      <w:r>
        <w:rPr>
          <w:rFonts w:ascii="Calibri" w:hAnsi="Calibri" w:cstheme="minorHAnsi"/>
          <w:i/>
          <w:iCs/>
          <w:sz w:val="24"/>
          <w:szCs w:val="24"/>
          <w:lang w:val="en-US"/>
        </w:rPr>
        <w:t>et al.</w:t>
      </w:r>
      <w:r>
        <w:rPr>
          <w:rFonts w:ascii="Calibri" w:hAnsi="Calibri" w:cstheme="minorHAnsi"/>
          <w:sz w:val="24"/>
          <w:szCs w:val="24"/>
          <w:lang w:val="en-US"/>
        </w:rPr>
        <w:t xml:space="preserve">, 2011; </w:t>
      </w:r>
      <w:r>
        <w:rPr>
          <w:rFonts w:ascii="Calibri" w:hAnsi="Calibri" w:cstheme="minorHAnsi"/>
          <w:color w:val="FF0000"/>
          <w:sz w:val="24"/>
          <w:szCs w:val="24"/>
          <w:lang w:val="en-US"/>
        </w:rPr>
        <w:t>McGowan and Kloepper, 2020</w:t>
      </w:r>
      <w:r>
        <w:rPr>
          <w:rFonts w:cstheme="minorHAnsi"/>
          <w:sz w:val="24"/>
          <w:szCs w:val="24"/>
          <w:lang w:val="en-US"/>
        </w:rPr>
        <w:t xml:space="preserve">) or smell (Hessel and Schmidt,1994; Kalko </w:t>
      </w:r>
      <w:r>
        <w:rPr>
          <w:rFonts w:cstheme="minorHAnsi"/>
          <w:i/>
          <w:iCs/>
          <w:sz w:val="24"/>
          <w:szCs w:val="24"/>
          <w:lang w:val="en-US"/>
        </w:rPr>
        <w:t>et al.</w:t>
      </w:r>
      <w:r>
        <w:rPr>
          <w:rFonts w:cstheme="minorHAnsi"/>
          <w:sz w:val="24"/>
          <w:szCs w:val="24"/>
          <w:lang w:val="en-US"/>
        </w:rPr>
        <w:t xml:space="preserve">, 1996; Von Helversen </w:t>
      </w:r>
      <w:r>
        <w:rPr>
          <w:rFonts w:cstheme="minorHAnsi"/>
          <w:i/>
          <w:iCs/>
          <w:sz w:val="24"/>
          <w:szCs w:val="24"/>
          <w:lang w:val="en-US"/>
        </w:rPr>
        <w:t>et al.</w:t>
      </w:r>
      <w:r>
        <w:rPr>
          <w:rFonts w:cstheme="minorHAnsi"/>
          <w:sz w:val="24"/>
          <w:szCs w:val="24"/>
          <w:lang w:val="en-US"/>
        </w:rPr>
        <w:t xml:space="preserve">, 2000), primarily given the relatively large areas over which bats must locate roosts. </w:t>
      </w:r>
      <w:r>
        <w:rPr>
          <w:rFonts w:ascii="Calibri" w:hAnsi="Calibri" w:cstheme="minorHAnsi"/>
          <w:sz w:val="24"/>
          <w:szCs w:val="24"/>
          <w:lang w:val="en-US"/>
        </w:rPr>
        <w:t xml:space="preserve">The combination </w:t>
      </w:r>
      <w:ins w:id="52" w:author="m" w:date="2021-03-01T17:34:21Z">
        <w:r>
          <w:rPr>
            <w:rFonts w:hint="default" w:ascii="Calibri" w:hAnsi="Calibri" w:cstheme="minorHAnsi"/>
            <w:sz w:val="24"/>
            <w:szCs w:val="24"/>
            <w:lang w:val="en"/>
          </w:rPr>
          <w:t xml:space="preserve">of </w:t>
        </w:r>
      </w:ins>
      <w:ins w:id="53" w:author="m" w:date="2021-02-23T20:19:14Z">
        <w:r>
          <w:rPr>
            <w:rFonts w:hint="default" w:ascii="Calibri" w:hAnsi="Calibri" w:cstheme="minorHAnsi"/>
            <w:sz w:val="24"/>
            <w:szCs w:val="24"/>
            <w:lang w:val="en"/>
          </w:rPr>
          <w:t>cue</w:t>
        </w:r>
      </w:ins>
      <w:ins w:id="54" w:author="m" w:date="2021-02-23T20:19:15Z">
        <w:r>
          <w:rPr>
            <w:rFonts w:hint="default" w:ascii="Calibri" w:hAnsi="Calibri" w:cstheme="minorHAnsi"/>
            <w:sz w:val="24"/>
            <w:szCs w:val="24"/>
            <w:lang w:val="en"/>
          </w:rPr>
          <w:t xml:space="preserve">s </w:t>
        </w:r>
      </w:ins>
      <w:ins w:id="55" w:author="m" w:date="2021-02-23T20:19:16Z">
        <w:r>
          <w:rPr>
            <w:rFonts w:hint="default" w:ascii="Calibri" w:hAnsi="Calibri" w:cstheme="minorHAnsi"/>
            <w:sz w:val="24"/>
            <w:szCs w:val="24"/>
            <w:lang w:val="en"/>
          </w:rPr>
          <w:t>from</w:t>
        </w:r>
      </w:ins>
      <w:del w:id="56" w:author="m" w:date="2021-02-23T20:19:16Z">
        <w:r>
          <w:rPr>
            <w:rFonts w:ascii="Calibri" w:hAnsi="Calibri" w:cstheme="minorHAnsi"/>
            <w:sz w:val="24"/>
            <w:szCs w:val="24"/>
            <w:lang w:val="en-US"/>
          </w:rPr>
          <w:delText>of</w:delText>
        </w:r>
      </w:del>
      <w:r>
        <w:rPr>
          <w:rFonts w:ascii="Calibri" w:hAnsi="Calibri" w:cstheme="minorHAnsi"/>
          <w:sz w:val="24"/>
          <w:szCs w:val="24"/>
          <w:lang w:val="en-US"/>
        </w:rPr>
        <w:t xml:space="preserve"> different </w:t>
      </w:r>
      <w:del w:id="57" w:author="m" w:date="2021-02-23T20:19:13Z">
        <w:r>
          <w:rPr>
            <w:rFonts w:ascii="Calibri" w:hAnsi="Calibri" w:cstheme="minorHAnsi"/>
            <w:sz w:val="24"/>
            <w:szCs w:val="24"/>
            <w:lang w:val="en-US"/>
          </w:rPr>
          <w:delText xml:space="preserve">cues and </w:delText>
        </w:r>
      </w:del>
      <w:r>
        <w:rPr>
          <w:rFonts w:ascii="Calibri" w:hAnsi="Calibri" w:cstheme="minorHAnsi"/>
          <w:sz w:val="24"/>
          <w:szCs w:val="24"/>
          <w:lang w:val="en-US"/>
        </w:rPr>
        <w:t xml:space="preserve">sensory modalities may increase the bats’ success in finding roosts. </w:t>
      </w:r>
    </w:p>
    <w:p>
      <w:pPr>
        <w:spacing w:line="360" w:lineRule="auto"/>
        <w:jc w:val="both"/>
        <w:rPr>
          <w:sz w:val="24"/>
          <w:szCs w:val="24"/>
          <w:lang w:val="en-US"/>
        </w:rPr>
      </w:pPr>
      <w:r>
        <w:rPr>
          <w:sz w:val="24"/>
          <w:szCs w:val="24"/>
          <w:lang w:val="en-US"/>
        </w:rPr>
        <w:t xml:space="preserve">A bat species that is required to constantly locate new roosts sites is Spix’s disc-winged bat </w:t>
      </w:r>
      <w:r>
        <w:rPr>
          <w:i/>
          <w:iCs/>
          <w:sz w:val="24"/>
          <w:szCs w:val="24"/>
          <w:lang w:val="en-US"/>
        </w:rPr>
        <w:t>Thyroptera tricolor</w:t>
      </w:r>
      <w:r>
        <w:rPr>
          <w:sz w:val="24"/>
          <w:szCs w:val="24"/>
          <w:lang w:val="en-US"/>
        </w:rPr>
        <w:t xml:space="preserve">, an insectivorous bat occurring in lowland Neotropical forests from southern Mexico to southeastern Brazil (Wilson and Findley, 1977) that forms </w:t>
      </w:r>
      <w:r>
        <w:rPr>
          <w:rFonts w:eastAsia="MinionPro-Regular"/>
          <w:sz w:val="24"/>
          <w:szCs w:val="24"/>
          <w:lang w:val="en-US"/>
        </w:rPr>
        <w:t>very stable social groups of 2 to 12 individuals (Vonhof and Fenton, 2004).</w:t>
      </w:r>
      <w:r>
        <w:rPr>
          <w:sz w:val="24"/>
          <w:szCs w:val="24"/>
          <w:lang w:val="en-US"/>
        </w:rPr>
        <w:t xml:space="preserve"> This species roosts in the unfurled leaves of plants in the order Zingiberales, that typically grow in secondary forests and clearings; this implies that there is large </w:t>
      </w:r>
      <w:commentRangeStart w:id="3"/>
      <w:r>
        <w:rPr>
          <w:sz w:val="24"/>
          <w:szCs w:val="24"/>
          <w:lang w:val="en-US"/>
        </w:rPr>
        <w:t xml:space="preserve">spatial variability </w:t>
      </w:r>
      <w:commentRangeEnd w:id="3"/>
      <w:r>
        <w:commentReference w:id="3"/>
      </w:r>
      <w:r>
        <w:rPr>
          <w:sz w:val="24"/>
          <w:szCs w:val="24"/>
          <w:lang w:val="en-US"/>
        </w:rPr>
        <w:t xml:space="preserve">of this resource (Levey, 1988). The leaves remain in their ideal tubular shape for bat roosting for very short periods of time (approximately 1 day), which means that </w:t>
      </w:r>
      <w:r>
        <w:rPr>
          <w:i/>
          <w:iCs/>
          <w:sz w:val="24"/>
          <w:szCs w:val="24"/>
          <w:lang w:val="en-US"/>
        </w:rPr>
        <w:t xml:space="preserve">T. tricolor </w:t>
      </w:r>
      <w:r>
        <w:rPr>
          <w:sz w:val="24"/>
          <w:szCs w:val="24"/>
          <w:lang w:val="en-US"/>
        </w:rPr>
        <w:t xml:space="preserve">probably also needs to change roosts during the day (Findley and Wilson, 1974; Vonhof and Fenton, 2004).  Therefore, individuals must constantly locate new roosts sites in areas that span approximately 0.19 ha (Vonhof </w:t>
      </w:r>
      <w:r>
        <w:rPr>
          <w:i/>
          <w:iCs/>
          <w:sz w:val="24"/>
          <w:szCs w:val="24"/>
          <w:lang w:val="en-US"/>
        </w:rPr>
        <w:t>et al.</w:t>
      </w:r>
      <w:r>
        <w:rPr>
          <w:sz w:val="24"/>
          <w:szCs w:val="24"/>
          <w:lang w:val="en-US"/>
        </w:rPr>
        <w:t>, 2004). Several studies show that an exchange of social calls is critical for rapid location of new roost-sites when a group member has already found and occupied a suitable tubular leaf</w:t>
      </w:r>
      <w:ins w:id="58" w:author="m" w:date="2021-02-23T20:21:32Z">
        <w:r>
          <w:rPr>
            <w:rFonts w:hint="default"/>
            <w:sz w:val="24"/>
            <w:szCs w:val="24"/>
            <w:lang w:val="en"/>
          </w:rPr>
          <w:t xml:space="preserve"> </w:t>
        </w:r>
      </w:ins>
      <w:ins w:id="59" w:author="m" w:date="2021-02-23T20:21:33Z">
        <w:r>
          <w:rPr>
            <w:rFonts w:hint="default"/>
            <w:sz w:val="24"/>
            <w:szCs w:val="24"/>
            <w:lang w:val="en"/>
          </w:rPr>
          <w:t>(</w:t>
        </w:r>
      </w:ins>
      <w:ins w:id="60" w:author="m" w:date="2021-02-23T20:21:35Z">
        <w:r>
          <w:rPr>
            <w:rFonts w:hint="default"/>
            <w:sz w:val="24"/>
            <w:szCs w:val="24"/>
            <w:lang w:val="en"/>
          </w:rPr>
          <w:t>th</w:t>
        </w:r>
      </w:ins>
      <w:ins w:id="61" w:author="m" w:date="2021-02-23T20:21:36Z">
        <w:r>
          <w:rPr>
            <w:rFonts w:hint="default"/>
            <w:sz w:val="24"/>
            <w:szCs w:val="24"/>
            <w:lang w:val="en"/>
          </w:rPr>
          <w:t>en seve</w:t>
        </w:r>
      </w:ins>
      <w:ins w:id="62" w:author="m" w:date="2021-02-23T20:21:37Z">
        <w:r>
          <w:rPr>
            <w:rFonts w:hint="default"/>
            <w:sz w:val="24"/>
            <w:szCs w:val="24"/>
            <w:lang w:val="en"/>
          </w:rPr>
          <w:t>ral cit</w:t>
        </w:r>
      </w:ins>
      <w:ins w:id="63" w:author="m" w:date="2021-02-23T20:21:38Z">
        <w:r>
          <w:rPr>
            <w:rFonts w:hint="default"/>
            <w:sz w:val="24"/>
            <w:szCs w:val="24"/>
            <w:lang w:val="en"/>
          </w:rPr>
          <w:t>ation</w:t>
        </w:r>
      </w:ins>
      <w:ins w:id="64" w:author="m" w:date="2021-02-23T20:21:39Z">
        <w:r>
          <w:rPr>
            <w:rFonts w:hint="default"/>
            <w:sz w:val="24"/>
            <w:szCs w:val="24"/>
            <w:lang w:val="en"/>
          </w:rPr>
          <w:t>s s</w:t>
        </w:r>
      </w:ins>
      <w:ins w:id="65" w:author="m" w:date="2021-02-23T20:21:40Z">
        <w:r>
          <w:rPr>
            <w:rFonts w:hint="default"/>
            <w:sz w:val="24"/>
            <w:szCs w:val="24"/>
            <w:lang w:val="en"/>
          </w:rPr>
          <w:t xml:space="preserve">hould </w:t>
        </w:r>
      </w:ins>
      <w:ins w:id="66" w:author="m" w:date="2021-02-23T20:21:41Z">
        <w:r>
          <w:rPr>
            <w:rFonts w:hint="default"/>
            <w:sz w:val="24"/>
            <w:szCs w:val="24"/>
            <w:lang w:val="en"/>
          </w:rPr>
          <w:t>go h</w:t>
        </w:r>
      </w:ins>
      <w:ins w:id="67" w:author="m" w:date="2021-02-23T20:21:42Z">
        <w:r>
          <w:rPr>
            <w:rFonts w:hint="default"/>
            <w:sz w:val="24"/>
            <w:szCs w:val="24"/>
            <w:lang w:val="en"/>
          </w:rPr>
          <w:t>ere)</w:t>
        </w:r>
      </w:ins>
      <w:r>
        <w:rPr>
          <w:sz w:val="24"/>
          <w:szCs w:val="24"/>
          <w:lang w:val="en-US"/>
        </w:rPr>
        <w:t xml:space="preserve">; however, how individuals locate new roosts without the aid of conspecifics is unknown. </w:t>
      </w:r>
      <w:r>
        <w:rPr>
          <w:i/>
          <w:iCs/>
          <w:sz w:val="24"/>
          <w:szCs w:val="24"/>
          <w:lang w:val="en-US"/>
        </w:rPr>
        <w:t>T. tricolor</w:t>
      </w:r>
      <w:r>
        <w:rPr>
          <w:sz w:val="24"/>
          <w:szCs w:val="24"/>
          <w:lang w:val="en-US"/>
        </w:rPr>
        <w:t xml:space="preserve"> emits low-intensity echolocation calls of dominant frequencies ranging from 45-47 kHz, which are barely detected with a microphone at a distance of 1 m from the bat (Fenton </w:t>
      </w:r>
      <w:r>
        <w:rPr>
          <w:i/>
          <w:iCs/>
          <w:sz w:val="24"/>
          <w:szCs w:val="24"/>
          <w:lang w:val="en-US"/>
        </w:rPr>
        <w:t>et al.</w:t>
      </w:r>
      <w:r>
        <w:rPr>
          <w:sz w:val="24"/>
          <w:szCs w:val="24"/>
          <w:lang w:val="en-US"/>
        </w:rPr>
        <w:t xml:space="preserve">, 2000). Thus, considering the extremely short range over which echolocation calls could aid in roost location, coupled with the fact that the background clutter from other plants and leaves all around the roost makes it even harder to find (Eklöf, 2003), it is possible that visual cues may be </w:t>
      </w:r>
      <w:del w:id="68" w:author="m" w:date="2021-02-23T20:23:28Z">
        <w:r>
          <w:rPr>
            <w:sz w:val="24"/>
            <w:szCs w:val="24"/>
            <w:lang w:val="en-US"/>
          </w:rPr>
          <w:delText xml:space="preserve">vitally </w:delText>
        </w:r>
      </w:del>
      <w:r>
        <w:rPr>
          <w:sz w:val="24"/>
          <w:szCs w:val="24"/>
          <w:lang w:val="en-US"/>
        </w:rPr>
        <w:t>important for disc-winged bats when searching for roosts</w:t>
      </w:r>
      <w:r>
        <w:rPr>
          <w:color w:val="000000" w:themeColor="text1"/>
          <w:sz w:val="24"/>
          <w:szCs w:val="24"/>
          <w:lang w:val="en-US"/>
          <w14:textFill>
            <w14:solidFill>
              <w14:schemeClr w14:val="tx1"/>
            </w14:solidFill>
          </w14:textFill>
        </w:rPr>
        <w:t xml:space="preserve">. </w:t>
      </w:r>
    </w:p>
    <w:p>
      <w:pPr>
        <w:spacing w:line="360" w:lineRule="auto"/>
        <w:ind w:firstLine="708"/>
        <w:contextualSpacing/>
        <w:jc w:val="both"/>
        <w:rPr>
          <w:ins w:id="69" w:author="Gloriana Chaverri" w:date="2020-10-05T17:51:00Z"/>
          <w:sz w:val="24"/>
          <w:szCs w:val="24"/>
          <w:lang w:val="en-US"/>
        </w:rPr>
      </w:pPr>
      <w:commentRangeStart w:id="4"/>
      <w:r>
        <w:rPr>
          <w:sz w:val="24"/>
          <w:szCs w:val="24"/>
          <w:lang w:val="en-US"/>
        </w:rPr>
        <w:t xml:space="preserve">In this study we aim to contribute to a more comprehensive understanding of </w:t>
      </w:r>
      <w:r>
        <w:rPr>
          <w:i/>
          <w:iCs/>
          <w:sz w:val="24"/>
          <w:szCs w:val="24"/>
          <w:lang w:val="en-US"/>
        </w:rPr>
        <w:t>T. tricolor</w:t>
      </w:r>
      <w:r>
        <w:rPr>
          <w:sz w:val="24"/>
          <w:szCs w:val="24"/>
          <w:lang w:val="en-US"/>
        </w:rPr>
        <w:t>’s sensory world during the process of roost finding.</w:t>
      </w:r>
      <w:commentRangeEnd w:id="4"/>
      <w:r>
        <w:commentReference w:id="4"/>
      </w:r>
      <w:r>
        <w:rPr>
          <w:sz w:val="24"/>
          <w:szCs w:val="24"/>
          <w:lang w:val="en-US"/>
        </w:rPr>
        <w:t xml:space="preserve"> Roosts provide critically important resources for bats, including protection from predators, and </w:t>
      </w:r>
      <w:r>
        <w:rPr>
          <w:i/>
          <w:iCs/>
          <w:sz w:val="24"/>
          <w:szCs w:val="24"/>
          <w:lang w:val="en-US"/>
        </w:rPr>
        <w:t>T. tricolor</w:t>
      </w:r>
      <w:r>
        <w:rPr>
          <w:sz w:val="24"/>
          <w:szCs w:val="24"/>
          <w:lang w:val="en-US"/>
        </w:rPr>
        <w:t xml:space="preserve"> faces an important constant challenge that the tubular leaves they use for roosting may fully open during the daytime, rendering group members vulnerable to predation. Finding a new roost thus becomes extremely urgent, particularly during the daytime when bats are approximately 10 times more likely to be hunted by diurnal predatory birds (Speakman </w:t>
      </w:r>
      <w:r>
        <w:rPr>
          <w:i/>
          <w:iCs/>
          <w:sz w:val="24"/>
          <w:szCs w:val="24"/>
          <w:lang w:val="en-US"/>
        </w:rPr>
        <w:t>et al.</w:t>
      </w:r>
      <w:r>
        <w:rPr>
          <w:sz w:val="24"/>
          <w:szCs w:val="24"/>
          <w:lang w:val="en-US"/>
        </w:rPr>
        <w:t xml:space="preserve">, 1994). In this situation, echolocation calls might not provide enough information over longer distances and in a timely manner; </w:t>
      </w:r>
      <w:bookmarkStart w:id="1" w:name="_Hlk38126294"/>
      <w:r>
        <w:rPr>
          <w:sz w:val="24"/>
          <w:szCs w:val="24"/>
          <w:lang w:val="en-US"/>
        </w:rPr>
        <w:t>thus, we predict that bats will primarily rely on vision for this task</w:t>
      </w:r>
      <w:bookmarkEnd w:id="1"/>
      <w:r>
        <w:rPr>
          <w:sz w:val="24"/>
          <w:szCs w:val="24"/>
          <w:lang w:val="en-US"/>
        </w:rPr>
        <w:t xml:space="preserve">. Our results represent a significant contribution to our understanding of the sensory ecology of bats, more specifically in a task that is vital for their survival, i.e. the location of suitable roost-sites, that nonetheless remains a very poorly studied topic to date.  </w:t>
      </w:r>
    </w:p>
    <w:p>
      <w:pPr>
        <w:spacing w:line="360" w:lineRule="auto"/>
        <w:ind w:firstLine="708"/>
        <w:contextualSpacing/>
        <w:jc w:val="both"/>
        <w:rPr>
          <w:sz w:val="24"/>
          <w:szCs w:val="24"/>
          <w:lang w:val="en-US"/>
        </w:rPr>
      </w:pPr>
    </w:p>
    <w:p>
      <w:pPr>
        <w:spacing w:after="0" w:line="360" w:lineRule="auto"/>
        <w:contextualSpacing/>
        <w:jc w:val="both"/>
        <w:rPr>
          <w:rFonts w:cstheme="minorHAnsi"/>
          <w:b/>
          <w:bCs/>
          <w:sz w:val="24"/>
          <w:szCs w:val="24"/>
          <w:lang w:val="en-US"/>
        </w:rPr>
      </w:pPr>
      <w:bookmarkStart w:id="2" w:name="_Hlk37753625"/>
      <w:r>
        <w:rPr>
          <w:rFonts w:cstheme="minorHAnsi"/>
          <w:b/>
          <w:bCs/>
          <w:sz w:val="24"/>
          <w:szCs w:val="24"/>
          <w:lang w:val="en-US"/>
        </w:rPr>
        <w:t>METHODS</w:t>
      </w:r>
    </w:p>
    <w:p>
      <w:pPr>
        <w:spacing w:after="0" w:line="360" w:lineRule="auto"/>
        <w:contextualSpacing/>
        <w:jc w:val="both"/>
        <w:rPr>
          <w:del w:id="70" w:author="m" w:date="2021-02-23T20:30:26Z"/>
          <w:rFonts w:hint="default" w:eastAsia="NSimSun" w:cstheme="minorHAnsi"/>
          <w:kern w:val="3"/>
          <w:sz w:val="24"/>
          <w:szCs w:val="24"/>
          <w:lang w:val="en" w:eastAsia="zh-CN" w:bidi="hi-IN"/>
        </w:rPr>
      </w:pPr>
      <w:bookmarkStart w:id="3" w:name="_Hlk37753821"/>
      <w:r>
        <w:rPr>
          <w:rFonts w:cstheme="minorHAnsi"/>
          <w:sz w:val="24"/>
          <w:szCs w:val="24"/>
          <w:lang w:val="en-US"/>
        </w:rPr>
        <w:t xml:space="preserve">The use of vision in </w:t>
      </w:r>
      <w:r>
        <w:rPr>
          <w:rFonts w:cstheme="minorHAnsi"/>
          <w:i/>
          <w:iCs/>
          <w:sz w:val="24"/>
          <w:szCs w:val="24"/>
          <w:lang w:val="en-US"/>
        </w:rPr>
        <w:t xml:space="preserve">T. tricolor </w:t>
      </w:r>
      <w:r>
        <w:rPr>
          <w:rFonts w:cstheme="minorHAnsi"/>
          <w:sz w:val="24"/>
          <w:szCs w:val="24"/>
          <w:lang w:val="en-US"/>
        </w:rPr>
        <w:t xml:space="preserve">for roost finding was investigated based on a set of experiments performed in both daylight and darkness. </w:t>
      </w:r>
      <w:bookmarkEnd w:id="2"/>
      <w:bookmarkEnd w:id="3"/>
      <w:bookmarkStart w:id="4" w:name="_Hlk37753702"/>
      <w:r>
        <w:rPr>
          <w:rFonts w:cstheme="minorHAnsi"/>
          <w:sz w:val="24"/>
          <w:szCs w:val="24"/>
          <w:lang w:val="en-US"/>
        </w:rPr>
        <w:t xml:space="preserve">The daylight experiments took place in a 5 weeks period, from </w:t>
      </w:r>
      <w:del w:id="71" w:author="m" w:date="2021-03-02T11:24:44Z">
        <w:r>
          <w:rPr>
            <w:rFonts w:cstheme="minorHAnsi"/>
            <w:sz w:val="24"/>
            <w:szCs w:val="24"/>
            <w:lang w:val="en-US"/>
          </w:rPr>
          <w:delText>6 N</w:delText>
        </w:r>
      </w:del>
      <w:ins w:id="72" w:author="m" w:date="2021-03-02T11:24:45Z">
        <w:r>
          <w:rPr>
            <w:rFonts w:hint="default" w:cstheme="minorHAnsi"/>
            <w:sz w:val="24"/>
            <w:szCs w:val="24"/>
            <w:lang w:val="en"/>
          </w:rPr>
          <w:t>N</w:t>
        </w:r>
      </w:ins>
      <w:r>
        <w:rPr>
          <w:rFonts w:cstheme="minorHAnsi"/>
          <w:sz w:val="24"/>
          <w:szCs w:val="24"/>
          <w:lang w:val="en-US"/>
        </w:rPr>
        <w:t>ovember</w:t>
      </w:r>
      <w:ins w:id="73" w:author="m" w:date="2021-03-02T11:24:47Z">
        <w:r>
          <w:rPr>
            <w:rFonts w:hint="default" w:cstheme="minorHAnsi"/>
            <w:sz w:val="24"/>
            <w:szCs w:val="24"/>
            <w:lang w:val="en"/>
          </w:rPr>
          <w:t xml:space="preserve"> </w:t>
        </w:r>
      </w:ins>
      <w:ins w:id="74" w:author="m" w:date="2021-03-02T11:24:48Z">
        <w:r>
          <w:rPr>
            <w:rFonts w:hint="default" w:cstheme="minorHAnsi"/>
            <w:sz w:val="24"/>
            <w:szCs w:val="24"/>
            <w:lang w:val="en"/>
          </w:rPr>
          <w:t>6</w:t>
        </w:r>
      </w:ins>
      <w:r>
        <w:rPr>
          <w:rFonts w:cstheme="minorHAnsi"/>
          <w:sz w:val="24"/>
          <w:szCs w:val="24"/>
          <w:lang w:val="en-US"/>
        </w:rPr>
        <w:t xml:space="preserve"> through </w:t>
      </w:r>
      <w:del w:id="75" w:author="m" w:date="2021-03-02T11:24:50Z">
        <w:r>
          <w:rPr>
            <w:rFonts w:cstheme="minorHAnsi"/>
            <w:sz w:val="24"/>
            <w:szCs w:val="24"/>
            <w:lang w:val="en-US"/>
          </w:rPr>
          <w:delText xml:space="preserve">9 </w:delText>
        </w:r>
      </w:del>
      <w:r>
        <w:rPr>
          <w:rFonts w:cstheme="minorHAnsi"/>
          <w:sz w:val="24"/>
          <w:szCs w:val="24"/>
          <w:lang w:val="en-US"/>
        </w:rPr>
        <w:t xml:space="preserve">December </w:t>
      </w:r>
      <w:ins w:id="76" w:author="m" w:date="2021-03-02T11:24:52Z">
        <w:r>
          <w:rPr>
            <w:rFonts w:hint="default" w:cstheme="minorHAnsi"/>
            <w:sz w:val="24"/>
            <w:szCs w:val="24"/>
            <w:lang w:val="en"/>
          </w:rPr>
          <w:t>7</w:t>
        </w:r>
      </w:ins>
      <w:ins w:id="77" w:author="m" w:date="2021-03-02T11:24:53Z">
        <w:r>
          <w:rPr>
            <w:rFonts w:hint="default" w:cstheme="minorHAnsi"/>
            <w:sz w:val="24"/>
            <w:szCs w:val="24"/>
            <w:lang w:val="en"/>
          </w:rPr>
          <w:t xml:space="preserve"> </w:t>
        </w:r>
      </w:ins>
      <w:r>
        <w:rPr>
          <w:rFonts w:cstheme="minorHAnsi"/>
          <w:sz w:val="24"/>
          <w:szCs w:val="24"/>
          <w:lang w:val="en-US"/>
        </w:rPr>
        <w:t>2019, in a farm</w:t>
      </w:r>
      <w:ins w:id="78" w:author="m" w:date="2021-03-02T11:25:47Z">
        <w:r>
          <w:rPr>
            <w:rFonts w:hint="default" w:cstheme="minorHAnsi"/>
            <w:sz w:val="24"/>
            <w:szCs w:val="24"/>
            <w:lang w:val="en"/>
          </w:rPr>
          <w:t xml:space="preserve"> </w:t>
        </w:r>
      </w:ins>
      <w:ins w:id="79" w:author="m" w:date="2021-03-02T11:25:48Z">
        <w:r>
          <w:rPr>
            <w:rFonts w:cstheme="minorHAnsi"/>
            <w:sz w:val="24"/>
            <w:szCs w:val="24"/>
            <w:lang w:val="en-US"/>
          </w:rPr>
          <w:t>(8°38</w:t>
        </w:r>
      </w:ins>
      <w:ins w:id="80" w:author="m" w:date="2021-03-02T11:25:48Z">
        <w:r>
          <w:rPr>
            <w:rFonts w:eastAsia="AdvTT3713a231+20" w:cstheme="minorHAnsi"/>
            <w:sz w:val="24"/>
            <w:szCs w:val="24"/>
            <w:lang w:val="en-US"/>
          </w:rPr>
          <w:t>′</w:t>
        </w:r>
      </w:ins>
      <w:ins w:id="81" w:author="m" w:date="2021-03-02T11:25:48Z">
        <w:r>
          <w:rPr>
            <w:rFonts w:cstheme="minorHAnsi"/>
            <w:sz w:val="24"/>
            <w:szCs w:val="24"/>
            <w:lang w:val="en-US"/>
          </w:rPr>
          <w:t>N, 83°05</w:t>
        </w:r>
      </w:ins>
      <w:ins w:id="82" w:author="m" w:date="2021-03-02T11:25:48Z">
        <w:r>
          <w:rPr>
            <w:rFonts w:eastAsia="AdvTT3713a231+20" w:cstheme="minorHAnsi"/>
            <w:sz w:val="24"/>
            <w:szCs w:val="24"/>
            <w:lang w:val="en-US"/>
          </w:rPr>
          <w:t>′</w:t>
        </w:r>
      </w:ins>
      <w:ins w:id="83" w:author="m" w:date="2021-03-02T11:25:48Z">
        <w:r>
          <w:rPr>
            <w:rFonts w:cstheme="minorHAnsi"/>
            <w:sz w:val="24"/>
            <w:szCs w:val="24"/>
            <w:lang w:val="en-US"/>
          </w:rPr>
          <w:t>W; 93.6 ha)</w:t>
        </w:r>
      </w:ins>
      <w:del w:id="84" w:author="m" w:date="2021-03-02T11:25:50Z">
        <w:r>
          <w:rPr>
            <w:rFonts w:cstheme="minorHAnsi"/>
            <w:sz w:val="24"/>
            <w:szCs w:val="24"/>
            <w:lang w:val="en-US"/>
          </w:rPr>
          <w:delText xml:space="preserve"> </w:delText>
        </w:r>
      </w:del>
      <w:del w:id="85" w:author="m" w:date="2021-03-02T11:25:13Z">
        <w:r>
          <w:rPr>
            <w:rFonts w:cstheme="minorHAnsi"/>
            <w:sz w:val="24"/>
            <w:szCs w:val="24"/>
            <w:lang w:val="en-US"/>
          </w:rPr>
          <w:delText>at Km23</w:delText>
        </w:r>
      </w:del>
      <w:del w:id="86" w:author="m" w:date="2021-03-02T11:25:30Z">
        <w:r>
          <w:rPr>
            <w:rFonts w:cstheme="minorHAnsi"/>
            <w:sz w:val="24"/>
            <w:szCs w:val="24"/>
            <w:lang w:val="en-US"/>
          </w:rPr>
          <w:delText xml:space="preserve"> (8°38</w:delText>
        </w:r>
      </w:del>
      <w:del w:id="87" w:author="m" w:date="2021-03-02T11:25:30Z">
        <w:r>
          <w:rPr>
            <w:rFonts w:eastAsia="AdvTT3713a231+20" w:cstheme="minorHAnsi"/>
            <w:sz w:val="24"/>
            <w:szCs w:val="24"/>
            <w:lang w:val="en-US"/>
          </w:rPr>
          <w:delText>′</w:delText>
        </w:r>
      </w:del>
      <w:del w:id="88" w:author="m" w:date="2021-03-02T11:25:30Z">
        <w:r>
          <w:rPr>
            <w:rFonts w:cstheme="minorHAnsi"/>
            <w:sz w:val="24"/>
            <w:szCs w:val="24"/>
            <w:lang w:val="en-US"/>
          </w:rPr>
          <w:delText>N, 83°05</w:delText>
        </w:r>
      </w:del>
      <w:del w:id="89" w:author="m" w:date="2021-03-02T11:25:30Z">
        <w:r>
          <w:rPr>
            <w:rFonts w:eastAsia="AdvTT3713a231+20" w:cstheme="minorHAnsi"/>
            <w:sz w:val="24"/>
            <w:szCs w:val="24"/>
            <w:lang w:val="en-US"/>
          </w:rPr>
          <w:delText>′</w:delText>
        </w:r>
      </w:del>
      <w:del w:id="90" w:author="m" w:date="2021-03-02T11:25:30Z">
        <w:r>
          <w:rPr>
            <w:rFonts w:cstheme="minorHAnsi"/>
            <w:sz w:val="24"/>
            <w:szCs w:val="24"/>
            <w:lang w:val="en-US"/>
          </w:rPr>
          <w:delText>W; 93.6 ha)</w:delText>
        </w:r>
      </w:del>
      <w:r>
        <w:rPr>
          <w:rFonts w:cstheme="minorHAnsi"/>
          <w:sz w:val="24"/>
          <w:szCs w:val="24"/>
          <w:lang w:val="en-US"/>
        </w:rPr>
        <w:t xml:space="preserve"> o</w:t>
      </w:r>
      <w:ins w:id="91" w:author="m" w:date="2021-03-02T11:25:20Z">
        <w:r>
          <w:rPr>
            <w:rFonts w:hint="default" w:cstheme="minorHAnsi"/>
            <w:sz w:val="24"/>
            <w:szCs w:val="24"/>
            <w:lang w:val="en"/>
          </w:rPr>
          <w:t>n</w:t>
        </w:r>
      </w:ins>
      <w:ins w:id="92" w:author="m" w:date="2021-03-02T11:25:51Z">
        <w:r>
          <w:rPr>
            <w:rFonts w:hint="default" w:cstheme="minorHAnsi"/>
            <w:sz w:val="24"/>
            <w:szCs w:val="24"/>
            <w:lang w:val="en"/>
          </w:rPr>
          <w:t xml:space="preserve"> ro</w:t>
        </w:r>
      </w:ins>
      <w:ins w:id="93" w:author="m" w:date="2021-03-02T11:25:52Z">
        <w:r>
          <w:rPr>
            <w:rFonts w:hint="default" w:cstheme="minorHAnsi"/>
            <w:sz w:val="24"/>
            <w:szCs w:val="24"/>
            <w:lang w:val="en"/>
          </w:rPr>
          <w:t>ad</w:t>
        </w:r>
      </w:ins>
      <w:del w:id="94" w:author="m" w:date="2021-03-02T11:25:20Z">
        <w:r>
          <w:rPr>
            <w:rFonts w:cstheme="minorHAnsi"/>
            <w:sz w:val="24"/>
            <w:szCs w:val="24"/>
            <w:lang w:val="en-US"/>
          </w:rPr>
          <w:delText>f</w:delText>
        </w:r>
      </w:del>
      <w:r>
        <w:rPr>
          <w:rFonts w:cstheme="minorHAnsi"/>
          <w:sz w:val="24"/>
          <w:szCs w:val="24"/>
          <w:lang w:val="en-US"/>
        </w:rPr>
        <w:t xml:space="preserve"> </w:t>
      </w:r>
      <w:ins w:id="95" w:author="m" w:date="2021-03-02T11:25:54Z">
        <w:r>
          <w:rPr>
            <w:rFonts w:hint="default" w:cstheme="minorHAnsi"/>
            <w:sz w:val="24"/>
            <w:szCs w:val="24"/>
            <w:lang w:val="en"/>
          </w:rPr>
          <w:t xml:space="preserve">14 </w:t>
        </w:r>
      </w:ins>
      <w:del w:id="96" w:author="m" w:date="2021-03-02T11:25:53Z">
        <w:r>
          <w:rPr>
            <w:rFonts w:cstheme="minorHAnsi"/>
            <w:sz w:val="24"/>
            <w:szCs w:val="24"/>
            <w:lang w:val="en-US"/>
          </w:rPr>
          <w:delText xml:space="preserve">the </w:delText>
        </w:r>
      </w:del>
      <w:r>
        <w:rPr>
          <w:rFonts w:cstheme="minorHAnsi"/>
          <w:sz w:val="24"/>
          <w:szCs w:val="24"/>
          <w:lang w:val="en-US"/>
        </w:rPr>
        <w:t>Golfito-Rio Claro</w:t>
      </w:r>
      <w:del w:id="97" w:author="m" w:date="2021-03-02T11:25:58Z">
        <w:r>
          <w:rPr>
            <w:rFonts w:cstheme="minorHAnsi"/>
            <w:sz w:val="24"/>
            <w:szCs w:val="24"/>
            <w:lang w:val="en-US"/>
          </w:rPr>
          <w:delText xml:space="preserve"> Road 14</w:delText>
        </w:r>
      </w:del>
      <w:r>
        <w:rPr>
          <w:rFonts w:cstheme="minorHAnsi"/>
          <w:sz w:val="24"/>
          <w:szCs w:val="24"/>
          <w:lang w:val="en-US"/>
        </w:rPr>
        <w:t>, in southwestern Costa Rica</w:t>
      </w:r>
      <w:ins w:id="98" w:author="m" w:date="2021-03-02T11:25:42Z">
        <w:r>
          <w:rPr>
            <w:rFonts w:hint="default" w:cstheme="minorHAnsi"/>
            <w:sz w:val="24"/>
            <w:szCs w:val="24"/>
            <w:lang w:val="en"/>
          </w:rPr>
          <w:t xml:space="preserve"> </w:t>
        </w:r>
      </w:ins>
      <w:r>
        <w:rPr>
          <w:rFonts w:cstheme="minorHAnsi"/>
          <w:sz w:val="24"/>
          <w:szCs w:val="24"/>
          <w:lang w:val="en-US"/>
        </w:rPr>
        <w:t xml:space="preserve">. This site consists of a </w:t>
      </w:r>
      <w:commentRangeStart w:id="5"/>
      <w:r>
        <w:rPr>
          <w:rFonts w:cstheme="minorHAnsi"/>
          <w:sz w:val="24"/>
          <w:szCs w:val="24"/>
          <w:lang w:val="en-US"/>
        </w:rPr>
        <w:t xml:space="preserve">field station </w:t>
      </w:r>
      <w:commentRangeEnd w:id="5"/>
      <w:r>
        <w:commentReference w:id="5"/>
      </w:r>
      <w:r>
        <w:rPr>
          <w:rFonts w:cstheme="minorHAnsi"/>
          <w:sz w:val="24"/>
          <w:szCs w:val="24"/>
          <w:lang w:val="en-US"/>
        </w:rPr>
        <w:t xml:space="preserve">surrounded by a matrix of primary and secondary wet tropical forest and agricultural lands. </w:t>
      </w:r>
      <w:r>
        <w:rPr>
          <w:rFonts w:cstheme="minorHAnsi"/>
          <w:i/>
          <w:iCs/>
          <w:sz w:val="24"/>
          <w:szCs w:val="24"/>
          <w:lang w:val="en-US"/>
        </w:rPr>
        <w:t>Heliconia imbricata</w:t>
      </w:r>
      <w:r>
        <w:rPr>
          <w:rFonts w:cstheme="minorHAnsi"/>
          <w:sz w:val="24"/>
          <w:szCs w:val="24"/>
          <w:lang w:val="en-US"/>
        </w:rPr>
        <w:t xml:space="preserve"> and </w:t>
      </w:r>
      <w:r>
        <w:rPr>
          <w:rFonts w:cstheme="minorHAnsi"/>
          <w:i/>
          <w:iCs/>
          <w:sz w:val="24"/>
          <w:szCs w:val="24"/>
          <w:lang w:val="en-US"/>
        </w:rPr>
        <w:t>Calathea</w:t>
      </w:r>
      <w:r>
        <w:rPr>
          <w:rFonts w:cstheme="minorHAnsi"/>
          <w:sz w:val="24"/>
          <w:szCs w:val="24"/>
          <w:lang w:val="en-US"/>
        </w:rPr>
        <w:t xml:space="preserve"> </w:t>
      </w:r>
      <w:r>
        <w:rPr>
          <w:rFonts w:cstheme="minorHAnsi"/>
          <w:i/>
          <w:iCs/>
          <w:sz w:val="24"/>
          <w:szCs w:val="24"/>
          <w:lang w:val="en-US"/>
        </w:rPr>
        <w:t xml:space="preserve">lutea </w:t>
      </w:r>
      <w:r>
        <w:rPr>
          <w:rFonts w:cstheme="minorHAnsi"/>
          <w:sz w:val="24"/>
          <w:szCs w:val="24"/>
          <w:lang w:val="en-US"/>
        </w:rPr>
        <w:t xml:space="preserve">are abundant in the understory, being the main roosting resource for </w:t>
      </w:r>
      <w:r>
        <w:rPr>
          <w:rFonts w:cstheme="minorHAnsi"/>
          <w:i/>
          <w:iCs/>
          <w:sz w:val="24"/>
          <w:szCs w:val="24"/>
          <w:lang w:val="en-US"/>
        </w:rPr>
        <w:t xml:space="preserve">T. tricolor </w:t>
      </w:r>
      <w:r>
        <w:rPr>
          <w:rFonts w:cstheme="minorHAnsi"/>
          <w:sz w:val="24"/>
          <w:szCs w:val="24"/>
          <w:lang w:val="en-US"/>
        </w:rPr>
        <w:t xml:space="preserve">in the site (Buchalski </w:t>
      </w:r>
      <w:r>
        <w:rPr>
          <w:rFonts w:cstheme="minorHAnsi"/>
          <w:i/>
          <w:iCs/>
          <w:sz w:val="24"/>
          <w:szCs w:val="24"/>
          <w:lang w:val="en-US"/>
        </w:rPr>
        <w:t>et al.</w:t>
      </w:r>
      <w:r>
        <w:rPr>
          <w:rFonts w:cstheme="minorHAnsi"/>
          <w:sz w:val="24"/>
          <w:szCs w:val="24"/>
          <w:lang w:val="en-US"/>
        </w:rPr>
        <w:t xml:space="preserve">, 2014). </w:t>
      </w:r>
      <w:bookmarkEnd w:id="4"/>
      <w:bookmarkStart w:id="5" w:name="_Hlk37753803"/>
      <w:r>
        <w:rPr>
          <w:rFonts w:eastAsia="NSimSun" w:cstheme="minorHAnsi"/>
          <w:kern w:val="3"/>
          <w:sz w:val="24"/>
          <w:szCs w:val="24"/>
          <w:lang w:val="en-US" w:eastAsia="zh-CN" w:bidi="hi-IN"/>
        </w:rPr>
        <w:t xml:space="preserve">The night experiments took place between </w:t>
      </w:r>
      <w:r>
        <w:rPr>
          <w:rFonts w:eastAsia="NSimSun" w:cs="Calibri"/>
          <w:kern w:val="2"/>
          <w:sz w:val="24"/>
          <w:szCs w:val="24"/>
          <w:lang w:val="en-US" w:eastAsia="zh-CN" w:bidi="hi-IN"/>
        </w:rPr>
        <w:t xml:space="preserve">the </w:t>
      </w:r>
      <w:ins w:id="99" w:author="m" w:date="2021-03-02T11:26:31Z">
        <w:r>
          <w:rPr>
            <w:rFonts w:hint="default" w:eastAsia="NSimSun" w:cs="Calibri"/>
            <w:kern w:val="2"/>
            <w:sz w:val="24"/>
            <w:szCs w:val="24"/>
            <w:lang w:val="en" w:eastAsia="zh-CN" w:bidi="hi-IN"/>
          </w:rPr>
          <w:t>24</w:t>
        </w:r>
      </w:ins>
      <w:ins w:id="100" w:author="m" w:date="2021-03-02T11:26:32Z">
        <w:r>
          <w:rPr>
            <w:rFonts w:hint="default" w:eastAsia="NSimSun" w:cs="Calibri"/>
            <w:kern w:val="2"/>
            <w:sz w:val="24"/>
            <w:szCs w:val="24"/>
            <w:lang w:val="en" w:eastAsia="zh-CN" w:bidi="hi-IN"/>
          </w:rPr>
          <w:t>th</w:t>
        </w:r>
      </w:ins>
      <w:del w:id="101" w:author="m" w:date="2021-03-02T11:26:30Z">
        <w:r>
          <w:rPr>
            <w:rFonts w:eastAsia="NSimSun" w:cs="Calibri"/>
            <w:kern w:val="2"/>
            <w:sz w:val="24"/>
            <w:szCs w:val="24"/>
            <w:lang w:val="en-US" w:eastAsia="zh-CN" w:bidi="hi-IN"/>
          </w:rPr>
          <w:delText>23</w:delText>
        </w:r>
      </w:del>
      <w:del w:id="102" w:author="m" w:date="2021-03-02T11:26:30Z">
        <w:r>
          <w:rPr>
            <w:rFonts w:eastAsia="NSimSun" w:cs="Calibri"/>
            <w:kern w:val="2"/>
            <w:sz w:val="24"/>
            <w:szCs w:val="24"/>
            <w:vertAlign w:val="superscript"/>
            <w:lang w:val="en-US" w:eastAsia="zh-CN" w:bidi="hi-IN"/>
          </w:rPr>
          <w:delText>rd</w:delText>
        </w:r>
      </w:del>
      <w:r>
        <w:rPr>
          <w:rFonts w:eastAsia="NSimSun" w:cs="Calibri"/>
          <w:kern w:val="2"/>
          <w:sz w:val="24"/>
          <w:szCs w:val="24"/>
          <w:lang w:val="en-US" w:eastAsia="zh-CN" w:bidi="hi-IN"/>
        </w:rPr>
        <w:t xml:space="preserve"> and the 29</w:t>
      </w:r>
      <w:r>
        <w:rPr>
          <w:rFonts w:eastAsia="NSimSun" w:cs="Calibri"/>
          <w:kern w:val="2"/>
          <w:sz w:val="24"/>
          <w:szCs w:val="24"/>
          <w:vertAlign w:val="superscript"/>
          <w:lang w:val="en-US" w:eastAsia="zh-CN" w:bidi="hi-IN"/>
        </w:rPr>
        <w:t xml:space="preserve">th </w:t>
      </w:r>
      <w:r>
        <w:rPr>
          <w:rFonts w:eastAsia="NSimSun" w:cstheme="minorHAnsi"/>
          <w:kern w:val="3"/>
          <w:sz w:val="24"/>
          <w:szCs w:val="24"/>
          <w:lang w:val="en-US" w:eastAsia="zh-CN" w:bidi="hi-IN"/>
        </w:rPr>
        <w:t xml:space="preserve">of January 2020 in Barú Biological Station, Puntarenas Province, a private 320 ha coastal lowland of the Pacific slope in Costa Rica (9°81’ N, 84°81’ W) (Johnson, 2005). </w:t>
      </w:r>
      <w:ins w:id="103" w:author="m" w:date="2021-02-23T20:31:02Z">
        <w:r>
          <w:rPr>
            <w:rFonts w:hint="default" w:eastAsia="NSimSun" w:cstheme="minorHAnsi"/>
            <w:kern w:val="3"/>
            <w:sz w:val="24"/>
            <w:szCs w:val="24"/>
            <w:lang w:val="en" w:eastAsia="zh-CN" w:bidi="hi-IN"/>
          </w:rPr>
          <w:t>W</w:t>
        </w:r>
      </w:ins>
      <w:ins w:id="104" w:author="m" w:date="2021-02-23T20:31:03Z">
        <w:r>
          <w:rPr>
            <w:rFonts w:hint="default" w:eastAsia="NSimSun" w:cstheme="minorHAnsi"/>
            <w:kern w:val="3"/>
            <w:sz w:val="24"/>
            <w:szCs w:val="24"/>
            <w:lang w:val="en" w:eastAsia="zh-CN" w:bidi="hi-IN"/>
          </w:rPr>
          <w:t xml:space="preserve">e </w:t>
        </w:r>
      </w:ins>
      <w:ins w:id="105" w:author="m" w:date="2021-02-23T20:31:12Z">
        <w:r>
          <w:rPr>
            <w:rFonts w:hint="default" w:eastAsia="NSimSun" w:cstheme="minorHAnsi"/>
            <w:kern w:val="3"/>
            <w:sz w:val="24"/>
            <w:szCs w:val="24"/>
            <w:lang w:val="en" w:eastAsia="zh-CN" w:bidi="hi-IN"/>
          </w:rPr>
          <w:t>s</w:t>
        </w:r>
      </w:ins>
      <w:ins w:id="106" w:author="m" w:date="2021-02-23T20:31:13Z">
        <w:r>
          <w:rPr>
            <w:rFonts w:hint="default" w:eastAsia="NSimSun" w:cstheme="minorHAnsi"/>
            <w:kern w:val="3"/>
            <w:sz w:val="24"/>
            <w:szCs w:val="24"/>
            <w:lang w:val="en" w:eastAsia="zh-CN" w:bidi="hi-IN"/>
          </w:rPr>
          <w:t>ear</w:t>
        </w:r>
      </w:ins>
      <w:ins w:id="107" w:author="m" w:date="2021-02-23T20:31:14Z">
        <w:r>
          <w:rPr>
            <w:rFonts w:hint="default" w:eastAsia="NSimSun" w:cstheme="minorHAnsi"/>
            <w:kern w:val="3"/>
            <w:sz w:val="24"/>
            <w:szCs w:val="24"/>
            <w:lang w:val="en" w:eastAsia="zh-CN" w:bidi="hi-IN"/>
          </w:rPr>
          <w:t>ch</w:t>
        </w:r>
      </w:ins>
      <w:ins w:id="108" w:author="m" w:date="2021-02-23T20:31:15Z">
        <w:r>
          <w:rPr>
            <w:rFonts w:hint="default" w:eastAsia="NSimSun" w:cstheme="minorHAnsi"/>
            <w:kern w:val="3"/>
            <w:sz w:val="24"/>
            <w:szCs w:val="24"/>
            <w:lang w:val="en" w:eastAsia="zh-CN" w:bidi="hi-IN"/>
          </w:rPr>
          <w:t xml:space="preserve">ed </w:t>
        </w:r>
      </w:ins>
      <w:ins w:id="109" w:author="m" w:date="2021-02-23T20:31:16Z">
        <w:r>
          <w:rPr>
            <w:rFonts w:hint="default" w:eastAsia="NSimSun" w:cstheme="minorHAnsi"/>
            <w:kern w:val="3"/>
            <w:sz w:val="24"/>
            <w:szCs w:val="24"/>
            <w:lang w:val="en" w:eastAsia="zh-CN" w:bidi="hi-IN"/>
          </w:rPr>
          <w:t>for</w:t>
        </w:r>
      </w:ins>
      <w:ins w:id="110" w:author="m" w:date="2021-02-23T20:31:55Z">
        <w:r>
          <w:rPr>
            <w:rFonts w:hint="default" w:eastAsia="NSimSun" w:cstheme="minorHAnsi"/>
            <w:kern w:val="3"/>
            <w:sz w:val="24"/>
            <w:szCs w:val="24"/>
            <w:lang w:val="en" w:eastAsia="zh-CN" w:bidi="hi-IN"/>
          </w:rPr>
          <w:t xml:space="preserve"> </w:t>
        </w:r>
      </w:ins>
      <w:ins w:id="111" w:author="m" w:date="2021-02-23T20:31:51Z">
        <w:r>
          <w:rPr>
            <w:rFonts w:hint="default" w:eastAsia="NSimSun" w:cstheme="minorHAnsi"/>
            <w:kern w:val="3"/>
            <w:sz w:val="24"/>
            <w:szCs w:val="24"/>
            <w:lang w:val="en" w:eastAsia="zh-CN" w:bidi="hi-IN"/>
          </w:rPr>
          <w:t>groups</w:t>
        </w:r>
      </w:ins>
      <w:ins w:id="112" w:author="m" w:date="2021-02-23T20:31:52Z">
        <w:r>
          <w:rPr>
            <w:rFonts w:hint="default" w:eastAsia="NSimSun" w:cstheme="minorHAnsi"/>
            <w:kern w:val="3"/>
            <w:sz w:val="24"/>
            <w:szCs w:val="24"/>
            <w:lang w:val="en" w:eastAsia="zh-CN" w:bidi="hi-IN"/>
          </w:rPr>
          <w:t xml:space="preserve"> </w:t>
        </w:r>
      </w:ins>
      <w:ins w:id="113" w:author="m" w:date="2021-02-23T20:31:57Z">
        <w:r>
          <w:rPr>
            <w:rFonts w:hint="default" w:eastAsia="NSimSun" w:cstheme="minorHAnsi"/>
            <w:kern w:val="3"/>
            <w:sz w:val="24"/>
            <w:szCs w:val="24"/>
            <w:lang w:val="en" w:eastAsia="zh-CN" w:bidi="hi-IN"/>
          </w:rPr>
          <w:t>o</w:t>
        </w:r>
      </w:ins>
      <w:ins w:id="114" w:author="m" w:date="2021-02-23T20:31:58Z">
        <w:r>
          <w:rPr>
            <w:rFonts w:hint="default" w:eastAsia="NSimSun" w:cstheme="minorHAnsi"/>
            <w:kern w:val="3"/>
            <w:sz w:val="24"/>
            <w:szCs w:val="24"/>
            <w:lang w:val="en" w:eastAsia="zh-CN" w:bidi="hi-IN"/>
          </w:rPr>
          <w:t>f</w:t>
        </w:r>
      </w:ins>
      <w:ins w:id="115" w:author="m" w:date="2021-02-23T20:31:59Z">
        <w:r>
          <w:rPr>
            <w:rFonts w:hint="default" w:eastAsia="NSimSun" w:cstheme="minorHAnsi"/>
            <w:kern w:val="3"/>
            <w:sz w:val="24"/>
            <w:szCs w:val="24"/>
            <w:lang w:val="en" w:eastAsia="zh-CN" w:bidi="hi-IN"/>
          </w:rPr>
          <w:t xml:space="preserve"> </w:t>
        </w:r>
      </w:ins>
      <w:ins w:id="116" w:author="m" w:date="2021-02-23T20:31:39Z">
        <w:r>
          <w:rPr>
            <w:rFonts w:hint="default" w:eastAsia="NSimSun" w:cstheme="minorHAnsi"/>
            <w:i/>
            <w:iCs/>
            <w:kern w:val="3"/>
            <w:sz w:val="24"/>
            <w:szCs w:val="24"/>
            <w:lang w:val="en" w:eastAsia="zh-CN" w:bidi="hi-IN"/>
          </w:rPr>
          <w:t>T.</w:t>
        </w:r>
      </w:ins>
      <w:ins w:id="117" w:author="m" w:date="2021-02-23T20:31:40Z">
        <w:r>
          <w:rPr>
            <w:rFonts w:hint="default" w:eastAsia="NSimSun" w:cstheme="minorHAnsi"/>
            <w:i/>
            <w:iCs/>
            <w:kern w:val="3"/>
            <w:sz w:val="24"/>
            <w:szCs w:val="24"/>
            <w:lang w:val="en" w:eastAsia="zh-CN" w:bidi="hi-IN"/>
          </w:rPr>
          <w:t xml:space="preserve"> tr</w:t>
        </w:r>
      </w:ins>
      <w:ins w:id="118" w:author="m" w:date="2021-02-23T20:31:41Z">
        <w:r>
          <w:rPr>
            <w:rFonts w:hint="default" w:eastAsia="NSimSun" w:cstheme="minorHAnsi"/>
            <w:i/>
            <w:iCs/>
            <w:kern w:val="3"/>
            <w:sz w:val="24"/>
            <w:szCs w:val="24"/>
            <w:lang w:val="en" w:eastAsia="zh-CN" w:bidi="hi-IN"/>
          </w:rPr>
          <w:t>ic</w:t>
        </w:r>
      </w:ins>
      <w:ins w:id="119" w:author="m" w:date="2021-02-23T20:31:42Z">
        <w:r>
          <w:rPr>
            <w:rFonts w:hint="default" w:eastAsia="NSimSun" w:cstheme="minorHAnsi"/>
            <w:i/>
            <w:iCs/>
            <w:kern w:val="3"/>
            <w:sz w:val="24"/>
            <w:szCs w:val="24"/>
            <w:lang w:val="en" w:eastAsia="zh-CN" w:bidi="hi-IN"/>
          </w:rPr>
          <w:t>ol</w:t>
        </w:r>
      </w:ins>
      <w:ins w:id="120" w:author="m" w:date="2021-02-23T20:31:43Z">
        <w:r>
          <w:rPr>
            <w:rFonts w:hint="default" w:eastAsia="NSimSun" w:cstheme="minorHAnsi"/>
            <w:i/>
            <w:iCs/>
            <w:kern w:val="3"/>
            <w:sz w:val="24"/>
            <w:szCs w:val="24"/>
            <w:lang w:val="en" w:eastAsia="zh-CN" w:bidi="hi-IN"/>
          </w:rPr>
          <w:t>or</w:t>
        </w:r>
      </w:ins>
      <w:ins w:id="121" w:author="m" w:date="2021-02-23T20:32:03Z">
        <w:r>
          <w:rPr>
            <w:rFonts w:hint="default" w:eastAsia="NSimSun" w:cstheme="minorHAnsi"/>
            <w:i/>
            <w:iCs/>
            <w:kern w:val="3"/>
            <w:sz w:val="24"/>
            <w:szCs w:val="24"/>
            <w:lang w:val="en" w:eastAsia="zh-CN" w:bidi="hi-IN"/>
          </w:rPr>
          <w:t xml:space="preserve"> </w:t>
        </w:r>
      </w:ins>
      <w:ins w:id="122" w:author="m" w:date="2021-02-23T20:32:07Z">
        <w:r>
          <w:rPr>
            <w:rFonts w:hint="default" w:eastAsia="NSimSun" w:cstheme="minorHAnsi"/>
            <w:i w:val="0"/>
            <w:iCs w:val="0"/>
            <w:kern w:val="3"/>
            <w:sz w:val="24"/>
            <w:szCs w:val="24"/>
            <w:lang w:val="en" w:eastAsia="zh-CN" w:bidi="hi-IN"/>
          </w:rPr>
          <w:t xml:space="preserve">in </w:t>
        </w:r>
      </w:ins>
      <w:ins w:id="123" w:author="m" w:date="2021-02-23T20:32:27Z">
        <w:r>
          <w:rPr>
            <w:rFonts w:hint="default" w:eastAsia="NSimSun" w:cstheme="minorHAnsi"/>
            <w:i w:val="0"/>
            <w:iCs w:val="0"/>
            <w:kern w:val="3"/>
            <w:sz w:val="24"/>
            <w:szCs w:val="24"/>
            <w:lang w:val="en" w:eastAsia="zh-CN" w:bidi="hi-IN"/>
          </w:rPr>
          <w:t>are</w:t>
        </w:r>
      </w:ins>
      <w:ins w:id="124" w:author="m" w:date="2021-02-23T20:32:28Z">
        <w:r>
          <w:rPr>
            <w:rFonts w:hint="default" w:eastAsia="NSimSun" w:cstheme="minorHAnsi"/>
            <w:i w:val="0"/>
            <w:iCs w:val="0"/>
            <w:kern w:val="3"/>
            <w:sz w:val="24"/>
            <w:szCs w:val="24"/>
            <w:lang w:val="en" w:eastAsia="zh-CN" w:bidi="hi-IN"/>
          </w:rPr>
          <w:t>as w</w:t>
        </w:r>
      </w:ins>
      <w:ins w:id="125" w:author="m" w:date="2021-02-23T20:32:29Z">
        <w:r>
          <w:rPr>
            <w:rFonts w:hint="default" w:eastAsia="NSimSun" w:cstheme="minorHAnsi"/>
            <w:i w:val="0"/>
            <w:iCs w:val="0"/>
            <w:kern w:val="3"/>
            <w:sz w:val="24"/>
            <w:szCs w:val="24"/>
            <w:lang w:val="en" w:eastAsia="zh-CN" w:bidi="hi-IN"/>
          </w:rPr>
          <w:t>ith h</w:t>
        </w:r>
      </w:ins>
      <w:ins w:id="126" w:author="m" w:date="2021-02-23T20:32:30Z">
        <w:r>
          <w:rPr>
            <w:rFonts w:hint="default" w:eastAsia="NSimSun" w:cstheme="minorHAnsi"/>
            <w:i w:val="0"/>
            <w:iCs w:val="0"/>
            <w:kern w:val="3"/>
            <w:sz w:val="24"/>
            <w:szCs w:val="24"/>
            <w:lang w:val="en" w:eastAsia="zh-CN" w:bidi="hi-IN"/>
          </w:rPr>
          <w:t xml:space="preserve">igh </w:t>
        </w:r>
      </w:ins>
      <w:ins w:id="127" w:author="m" w:date="2021-02-23T20:32:31Z">
        <w:r>
          <w:rPr>
            <w:rFonts w:hint="default" w:eastAsia="NSimSun" w:cstheme="minorHAnsi"/>
            <w:i w:val="0"/>
            <w:iCs w:val="0"/>
            <w:kern w:val="3"/>
            <w:sz w:val="24"/>
            <w:szCs w:val="24"/>
            <w:lang w:val="en" w:eastAsia="zh-CN" w:bidi="hi-IN"/>
          </w:rPr>
          <w:t>abu</w:t>
        </w:r>
      </w:ins>
      <w:ins w:id="128" w:author="m" w:date="2021-02-23T20:32:32Z">
        <w:r>
          <w:rPr>
            <w:rFonts w:hint="default" w:eastAsia="NSimSun" w:cstheme="minorHAnsi"/>
            <w:i w:val="0"/>
            <w:iCs w:val="0"/>
            <w:kern w:val="3"/>
            <w:sz w:val="24"/>
            <w:szCs w:val="24"/>
            <w:lang w:val="en" w:eastAsia="zh-CN" w:bidi="hi-IN"/>
          </w:rPr>
          <w:t>ndanc</w:t>
        </w:r>
      </w:ins>
      <w:ins w:id="129" w:author="m" w:date="2021-02-23T20:32:33Z">
        <w:r>
          <w:rPr>
            <w:rFonts w:hint="default" w:eastAsia="NSimSun" w:cstheme="minorHAnsi"/>
            <w:i w:val="0"/>
            <w:iCs w:val="0"/>
            <w:kern w:val="3"/>
            <w:sz w:val="24"/>
            <w:szCs w:val="24"/>
            <w:lang w:val="en" w:eastAsia="zh-CN" w:bidi="hi-IN"/>
          </w:rPr>
          <w:t xml:space="preserve">e of </w:t>
        </w:r>
      </w:ins>
      <w:ins w:id="130" w:author="m" w:date="2021-02-23T20:32:51Z">
        <w:r>
          <w:rPr>
            <w:rFonts w:hint="default" w:eastAsia="NSimSun" w:cstheme="minorHAnsi"/>
            <w:i w:val="0"/>
            <w:iCs w:val="0"/>
            <w:kern w:val="3"/>
            <w:sz w:val="24"/>
            <w:szCs w:val="24"/>
            <w:lang w:val="en" w:eastAsia="zh-CN" w:bidi="hi-IN"/>
          </w:rPr>
          <w:t>pla</w:t>
        </w:r>
      </w:ins>
      <w:ins w:id="131" w:author="m" w:date="2021-02-23T20:32:53Z">
        <w:r>
          <w:rPr>
            <w:rFonts w:hint="default" w:eastAsia="NSimSun" w:cstheme="minorHAnsi"/>
            <w:i w:val="0"/>
            <w:iCs w:val="0"/>
            <w:kern w:val="3"/>
            <w:sz w:val="24"/>
            <w:szCs w:val="24"/>
            <w:lang w:val="en" w:eastAsia="zh-CN" w:bidi="hi-IN"/>
          </w:rPr>
          <w:t>nt</w:t>
        </w:r>
      </w:ins>
      <w:ins w:id="132" w:author="m" w:date="2021-02-23T20:32:54Z">
        <w:r>
          <w:rPr>
            <w:rFonts w:hint="default" w:eastAsia="NSimSun" w:cstheme="minorHAnsi"/>
            <w:i w:val="0"/>
            <w:iCs w:val="0"/>
            <w:kern w:val="3"/>
            <w:sz w:val="24"/>
            <w:szCs w:val="24"/>
            <w:lang w:val="en" w:eastAsia="zh-CN" w:bidi="hi-IN"/>
          </w:rPr>
          <w:t xml:space="preserve">s </w:t>
        </w:r>
      </w:ins>
      <w:ins w:id="133" w:author="m" w:date="2021-02-23T20:32:55Z">
        <w:r>
          <w:rPr>
            <w:rFonts w:hint="default" w:eastAsia="NSimSun" w:cstheme="minorHAnsi"/>
            <w:i w:val="0"/>
            <w:iCs w:val="0"/>
            <w:kern w:val="3"/>
            <w:sz w:val="24"/>
            <w:szCs w:val="24"/>
            <w:lang w:val="en" w:eastAsia="zh-CN" w:bidi="hi-IN"/>
          </w:rPr>
          <w:t xml:space="preserve">used </w:t>
        </w:r>
      </w:ins>
      <w:ins w:id="134" w:author="m" w:date="2021-02-23T20:33:01Z">
        <w:r>
          <w:rPr>
            <w:rFonts w:hint="default" w:eastAsia="NSimSun" w:cstheme="minorHAnsi"/>
            <w:i w:val="0"/>
            <w:iCs w:val="0"/>
            <w:kern w:val="3"/>
            <w:sz w:val="24"/>
            <w:szCs w:val="24"/>
            <w:lang w:val="en" w:eastAsia="zh-CN" w:bidi="hi-IN"/>
          </w:rPr>
          <w:t>as</w:t>
        </w:r>
      </w:ins>
      <w:ins w:id="135" w:author="m" w:date="2021-02-23T20:33:02Z">
        <w:r>
          <w:rPr>
            <w:rFonts w:hint="default" w:eastAsia="NSimSun" w:cstheme="minorHAnsi"/>
            <w:i w:val="0"/>
            <w:iCs w:val="0"/>
            <w:kern w:val="3"/>
            <w:sz w:val="24"/>
            <w:szCs w:val="24"/>
            <w:lang w:val="en" w:eastAsia="zh-CN" w:bidi="hi-IN"/>
          </w:rPr>
          <w:t xml:space="preserve"> roos</w:t>
        </w:r>
      </w:ins>
      <w:ins w:id="136" w:author="m" w:date="2021-02-23T20:33:03Z">
        <w:r>
          <w:rPr>
            <w:rFonts w:hint="default" w:eastAsia="NSimSun" w:cstheme="minorHAnsi"/>
            <w:i w:val="0"/>
            <w:iCs w:val="0"/>
            <w:kern w:val="3"/>
            <w:sz w:val="24"/>
            <w:szCs w:val="24"/>
            <w:lang w:val="en" w:eastAsia="zh-CN" w:bidi="hi-IN"/>
          </w:rPr>
          <w:t>t</w:t>
        </w:r>
      </w:ins>
      <w:ins w:id="137" w:author="m" w:date="2021-02-23T20:33:04Z">
        <w:r>
          <w:rPr>
            <w:rFonts w:hint="default" w:eastAsia="NSimSun" w:cstheme="minorHAnsi"/>
            <w:i w:val="0"/>
            <w:iCs w:val="0"/>
            <w:kern w:val="3"/>
            <w:sz w:val="24"/>
            <w:szCs w:val="24"/>
            <w:lang w:val="en" w:eastAsia="zh-CN" w:bidi="hi-IN"/>
          </w:rPr>
          <w:t>s</w:t>
        </w:r>
      </w:ins>
      <w:ins w:id="138" w:author="m" w:date="2021-02-23T20:33:05Z">
        <w:r>
          <w:rPr>
            <w:rFonts w:hint="default" w:eastAsia="NSimSun" w:cstheme="minorHAnsi"/>
            <w:i w:val="0"/>
            <w:iCs w:val="0"/>
            <w:kern w:val="3"/>
            <w:sz w:val="24"/>
            <w:szCs w:val="24"/>
            <w:lang w:val="en" w:eastAsia="zh-CN" w:bidi="hi-IN"/>
          </w:rPr>
          <w:t>.</w:t>
        </w:r>
      </w:ins>
      <w:ins w:id="139" w:author="m" w:date="2021-02-23T20:31:46Z">
        <w:r>
          <w:rPr>
            <w:rFonts w:hint="default" w:eastAsia="NSimSun" w:cstheme="minorHAnsi"/>
            <w:i/>
            <w:iCs/>
            <w:kern w:val="3"/>
            <w:sz w:val="24"/>
            <w:szCs w:val="24"/>
            <w:lang w:val="en" w:eastAsia="zh-CN" w:bidi="hi-IN"/>
          </w:rPr>
          <w:t xml:space="preserve"> </w:t>
        </w:r>
      </w:ins>
    </w:p>
    <w:p>
      <w:pPr>
        <w:suppressAutoHyphens/>
        <w:autoSpaceDN/>
        <w:spacing w:after="0" w:line="360" w:lineRule="auto"/>
        <w:ind w:firstLine="0"/>
        <w:contextualSpacing/>
        <w:jc w:val="both"/>
        <w:textAlignment w:val="auto"/>
        <w:rPr>
          <w:rFonts w:eastAsia="NSimSun" w:cstheme="minorHAnsi"/>
          <w:kern w:val="3"/>
          <w:sz w:val="24"/>
          <w:szCs w:val="24"/>
          <w:lang w:val="en-US" w:eastAsia="zh-CN" w:bidi="hi-IN"/>
        </w:rPr>
      </w:pPr>
      <w:bookmarkStart w:id="6" w:name="_Toc33847295"/>
      <w:bookmarkEnd w:id="6"/>
      <w:r>
        <w:rPr>
          <w:rFonts w:eastAsia="NSimSun" w:cstheme="minorHAnsi"/>
          <w:kern w:val="3"/>
          <w:sz w:val="24"/>
          <w:szCs w:val="24"/>
          <w:lang w:val="en-US" w:eastAsia="zh-CN" w:bidi="hi-IN"/>
        </w:rPr>
        <w:t>In order to capture a group of bats, all the potential leaves that were in the furled stage were examined with a telescopic mirror. If a group of bats was detected, the top of the leaf was pinched and closed, so that the animals could not fly away. Then the leaf was inserted in a plastic bag (20cm x 1m) and the bats were gently directed out by closing gradually the leaf behind them. All bats inside the leaf were promptly transferred from the plastic bag to the cloth bag and taken back to the field station. All the individuals found in the same leaf were considered to be part of the same group</w:t>
      </w:r>
      <w:r>
        <w:rPr>
          <w:rFonts w:eastAsia="NSimSun" w:cstheme="minorHAnsi"/>
          <w:color w:val="000000"/>
          <w:kern w:val="3"/>
          <w:sz w:val="24"/>
          <w:szCs w:val="24"/>
          <w:lang w:val="en-US" w:eastAsia="zh-CN" w:bidi="hi-IN"/>
        </w:rPr>
        <w:t xml:space="preserve"> (</w:t>
      </w:r>
      <w:r>
        <w:rPr>
          <w:rFonts w:eastAsia="NSimSun" w:cstheme="minorHAnsi"/>
          <w:kern w:val="3"/>
          <w:sz w:val="24"/>
          <w:szCs w:val="24"/>
          <w:lang w:val="en-US" w:eastAsia="zh-CN" w:bidi="hi-IN"/>
        </w:rPr>
        <w:t>Vonhof et al. 2004; Chaverri 2010</w:t>
      </w:r>
      <w:r>
        <w:rPr>
          <w:rFonts w:eastAsia="NSimSun" w:cstheme="minorHAnsi"/>
          <w:color w:val="000000"/>
          <w:kern w:val="3"/>
          <w:sz w:val="24"/>
          <w:szCs w:val="24"/>
          <w:lang w:val="en-US" w:eastAsia="zh-CN" w:bidi="hi-IN"/>
        </w:rPr>
        <w:t xml:space="preserve">). </w:t>
      </w:r>
      <w:r>
        <w:rPr>
          <w:rFonts w:eastAsia="NSimSun" w:cstheme="minorHAnsi"/>
          <w:kern w:val="3"/>
          <w:sz w:val="24"/>
          <w:szCs w:val="24"/>
          <w:lang w:val="en-US" w:eastAsia="zh-CN" w:bidi="hi-IN"/>
        </w:rPr>
        <w:t xml:space="preserve">Once at the field station, bats were identified with an HPR Tag Reader (Biomark, Boise, Idaho), sexed, aged and </w:t>
      </w:r>
      <w:commentRangeStart w:id="6"/>
      <w:r>
        <w:rPr>
          <w:rFonts w:eastAsia="NSimSun" w:cstheme="minorHAnsi"/>
          <w:kern w:val="3"/>
          <w:sz w:val="24"/>
          <w:szCs w:val="24"/>
          <w:lang w:val="en-US" w:eastAsia="zh-CN" w:bidi="hi-IN"/>
        </w:rPr>
        <w:t>their forearm length measured</w:t>
      </w:r>
      <w:commentRangeEnd w:id="6"/>
      <w:r>
        <w:commentReference w:id="6"/>
      </w:r>
      <w:r>
        <w:rPr>
          <w:rFonts w:eastAsia="NSimSun" w:cstheme="minorHAnsi"/>
          <w:kern w:val="3"/>
          <w:sz w:val="24"/>
          <w:szCs w:val="24"/>
          <w:lang w:val="en-US" w:eastAsia="zh-CN" w:bidi="hi-IN"/>
        </w:rPr>
        <w:t>.</w:t>
      </w:r>
    </w:p>
    <w:bookmarkEnd w:id="5"/>
    <w:p>
      <w:pPr>
        <w:spacing w:after="0" w:line="360" w:lineRule="auto"/>
        <w:ind w:firstLine="708"/>
        <w:contextualSpacing/>
        <w:jc w:val="both"/>
        <w:rPr>
          <w:sz w:val="24"/>
          <w:szCs w:val="24"/>
          <w:lang w:val="en-US"/>
        </w:rPr>
      </w:pPr>
      <w:bookmarkStart w:id="7" w:name="_Toc33847300"/>
      <w:bookmarkEnd w:id="7"/>
      <w:bookmarkStart w:id="8" w:name="_Toc33847299"/>
      <w:bookmarkEnd w:id="8"/>
      <w:bookmarkStart w:id="9" w:name="_Toc33847298"/>
      <w:bookmarkEnd w:id="9"/>
      <w:r>
        <w:rPr>
          <w:rFonts w:cstheme="minorHAnsi"/>
          <w:sz w:val="24"/>
          <w:szCs w:val="24"/>
          <w:lang w:val="en-US"/>
        </w:rPr>
        <w:t xml:space="preserve">In order to test the relative importance of two sensory modalities for roost finding, sound and vision, we conducted experiments within a flight cage </w:t>
      </w:r>
      <w:r>
        <w:rPr>
          <w:sz w:val="24"/>
          <w:szCs w:val="24"/>
          <w:lang w:val="en-US"/>
        </w:rPr>
        <w:t>(2,5 x 3,5 x 5,5 m)</w:t>
      </w:r>
      <w:r>
        <w:rPr>
          <w:rFonts w:cstheme="minorHAnsi"/>
          <w:sz w:val="24"/>
          <w:szCs w:val="24"/>
          <w:lang w:val="en-US"/>
        </w:rPr>
        <w:t xml:space="preserve">, one made of saran shade cloth, which was used during the daytime, and another made of double-walled cloth to reduce the amount of artificial light for our nocturnal experiments. </w:t>
      </w:r>
      <w:bookmarkStart w:id="10" w:name="_Toc34006476"/>
      <w:r>
        <w:rPr>
          <w:sz w:val="24"/>
          <w:szCs w:val="24"/>
          <w:lang w:val="en-US"/>
        </w:rPr>
        <w:t xml:space="preserve">Two Ultrasonic Omnidirectional Dynamic Speakers (Vifa, Avisoft Bioacoustics, Glienike/Nordbahn, Germany) were positioned inside the flight cage on tripods at two meters distance one from each other. A furled leaf of </w:t>
      </w:r>
      <w:r>
        <w:rPr>
          <w:i/>
          <w:iCs/>
          <w:sz w:val="24"/>
          <w:szCs w:val="24"/>
          <w:lang w:val="en-US"/>
        </w:rPr>
        <w:t xml:space="preserve">Heliconia </w:t>
      </w:r>
      <w:r>
        <w:rPr>
          <w:sz w:val="24"/>
          <w:szCs w:val="24"/>
          <w:lang w:val="en-US"/>
        </w:rPr>
        <w:t>sp</w:t>
      </w:r>
      <w:r>
        <w:rPr>
          <w:i/>
          <w:iCs/>
          <w:sz w:val="24"/>
          <w:szCs w:val="24"/>
          <w:lang w:val="en-US"/>
        </w:rPr>
        <w:t>.</w:t>
      </w:r>
      <w:r>
        <w:rPr>
          <w:sz w:val="24"/>
          <w:szCs w:val="24"/>
          <w:lang w:val="en-US"/>
        </w:rPr>
        <w:t xml:space="preserve"> or </w:t>
      </w:r>
      <w:r>
        <w:rPr>
          <w:i/>
          <w:iCs/>
          <w:sz w:val="24"/>
          <w:szCs w:val="24"/>
          <w:lang w:val="en-US"/>
        </w:rPr>
        <w:t>Calathea lutea</w:t>
      </w:r>
      <w:r>
        <w:rPr>
          <w:sz w:val="24"/>
          <w:szCs w:val="24"/>
          <w:lang w:val="en-US"/>
        </w:rPr>
        <w:t>, taped on a tripod, was then placed between the two speakers. The leaf was replaced every day with a new one</w:t>
      </w:r>
      <w:bookmarkEnd w:id="10"/>
      <w:bookmarkStart w:id="11" w:name="_Toc34006477"/>
      <w:bookmarkStart w:id="12" w:name="_Toc33847303"/>
      <w:r>
        <w:rPr>
          <w:sz w:val="24"/>
          <w:szCs w:val="24"/>
          <w:lang w:val="en-US"/>
        </w:rPr>
        <w:t xml:space="preserve">. </w:t>
      </w:r>
      <w:r>
        <w:rPr>
          <w:sz w:val="24"/>
          <w:szCs w:val="24"/>
          <w:lang w:val="en-US" w:eastAsia="it-IT"/>
        </w:rPr>
        <w:t xml:space="preserve">An UltraSoundGate Player 216H (Avisoft Bioacoustics), </w:t>
      </w:r>
      <w:del w:id="140" w:author="m" w:date="2021-02-23T20:36:49Z">
        <w:r>
          <w:rPr>
            <w:rFonts w:hint="default"/>
            <w:sz w:val="24"/>
            <w:szCs w:val="24"/>
            <w:lang w:val="en-US" w:eastAsia="it-IT"/>
          </w:rPr>
          <w:delText>connected to a laptop</w:delText>
        </w:r>
      </w:del>
      <w:ins w:id="141" w:author="m" w:date="2021-02-23T20:36:49Z">
        <w:r>
          <w:rPr>
            <w:rFonts w:hint="default"/>
            <w:sz w:val="24"/>
            <w:szCs w:val="24"/>
            <w:lang w:val="en" w:eastAsia="it-IT"/>
          </w:rPr>
          <w:t>con</w:t>
        </w:r>
      </w:ins>
      <w:ins w:id="142" w:author="m" w:date="2021-02-23T20:36:50Z">
        <w:r>
          <w:rPr>
            <w:rFonts w:hint="default"/>
            <w:sz w:val="24"/>
            <w:szCs w:val="24"/>
            <w:lang w:val="en" w:eastAsia="it-IT"/>
          </w:rPr>
          <w:t>trol</w:t>
        </w:r>
      </w:ins>
      <w:ins w:id="143" w:author="m" w:date="2021-02-23T20:36:52Z">
        <w:r>
          <w:rPr>
            <w:rFonts w:hint="default"/>
            <w:sz w:val="24"/>
            <w:szCs w:val="24"/>
            <w:lang w:val="en" w:eastAsia="it-IT"/>
          </w:rPr>
          <w:t>led by</w:t>
        </w:r>
      </w:ins>
      <w:ins w:id="144" w:author="m" w:date="2021-02-23T20:36:53Z">
        <w:r>
          <w:rPr>
            <w:sz w:val="24"/>
            <w:szCs w:val="24"/>
            <w:lang w:val="en-US" w:eastAsia="it-IT"/>
          </w:rPr>
          <w:t xml:space="preserve"> Avisoft Recorder </w:t>
        </w:r>
      </w:ins>
      <w:ins w:id="145" w:author="m" w:date="2021-02-23T20:37:13Z">
        <w:r>
          <w:rPr>
            <w:rFonts w:hint="default"/>
            <w:sz w:val="24"/>
            <w:szCs w:val="24"/>
            <w:lang w:val="en" w:eastAsia="it-IT"/>
          </w:rPr>
          <w:t>soft</w:t>
        </w:r>
      </w:ins>
      <w:ins w:id="146" w:author="m" w:date="2021-02-23T20:37:14Z">
        <w:r>
          <w:rPr>
            <w:rFonts w:hint="default"/>
            <w:sz w:val="24"/>
            <w:szCs w:val="24"/>
            <w:lang w:val="en" w:eastAsia="it-IT"/>
          </w:rPr>
          <w:t>ware</w:t>
        </w:r>
      </w:ins>
      <w:ins w:id="147" w:author="m" w:date="2021-02-23T20:37:15Z">
        <w:r>
          <w:rPr>
            <w:rFonts w:hint="default"/>
            <w:sz w:val="24"/>
            <w:szCs w:val="24"/>
            <w:lang w:val="en" w:eastAsia="it-IT"/>
          </w:rPr>
          <w:t xml:space="preserve"> </w:t>
        </w:r>
      </w:ins>
      <w:ins w:id="148" w:author="m" w:date="2021-02-23T20:36:53Z">
        <w:r>
          <w:rPr>
            <w:sz w:val="24"/>
            <w:szCs w:val="24"/>
            <w:lang w:val="en-US" w:eastAsia="it-IT"/>
          </w:rPr>
          <w:t>(Avisoft Bioacoustics)</w:t>
        </w:r>
      </w:ins>
      <w:r>
        <w:rPr>
          <w:sz w:val="24"/>
          <w:szCs w:val="24"/>
          <w:lang w:val="en-US" w:eastAsia="it-IT"/>
        </w:rPr>
        <w:t>, was used to broadcast playback sounds that would allow us to mask calls from bats. In order to reach maximum sound levels,</w:t>
      </w:r>
      <w:r>
        <w:rPr>
          <w:color w:val="FF891B"/>
          <w:sz w:val="24"/>
          <w:szCs w:val="24"/>
          <w:lang w:val="en-US" w:eastAsia="it-IT"/>
        </w:rPr>
        <w:t xml:space="preserve"> </w:t>
      </w:r>
      <w:r>
        <w:rPr>
          <w:sz w:val="24"/>
          <w:szCs w:val="24"/>
          <w:lang w:val="en-US" w:eastAsia="it-IT"/>
        </w:rPr>
        <w:t xml:space="preserve">the latter was attached to an external power supply, consisting of a set of three batteries of 12V each connected in series (36V total). </w:t>
      </w:r>
      <w:del w:id="149" w:author="m" w:date="2021-02-23T20:36:40Z">
        <w:r>
          <w:rPr>
            <w:sz w:val="24"/>
            <w:szCs w:val="24"/>
            <w:lang w:val="en-US" w:eastAsia="it-IT"/>
          </w:rPr>
          <w:delText xml:space="preserve">The software Avisoft Recorder (Avisoft Bioacoustics) was </w:delText>
        </w:r>
      </w:del>
      <w:del w:id="150" w:author="m" w:date="2021-02-23T20:36:40Z">
        <w:r>
          <w:rPr>
            <w:rFonts w:hint="default"/>
            <w:sz w:val="24"/>
            <w:szCs w:val="24"/>
            <w:lang w:val="en-US" w:eastAsia="it-IT"/>
          </w:rPr>
          <w:delText>installed on the laptop</w:delText>
        </w:r>
      </w:del>
      <w:del w:id="151" w:author="m" w:date="2021-02-23T20:36:40Z">
        <w:r>
          <w:rPr>
            <w:sz w:val="24"/>
            <w:szCs w:val="24"/>
            <w:lang w:val="en-US" w:eastAsia="it-IT"/>
          </w:rPr>
          <w:delText xml:space="preserve"> to play the sounds</w:delText>
        </w:r>
        <w:bookmarkEnd w:id="11"/>
        <w:bookmarkEnd w:id="12"/>
        <w:r>
          <w:rPr>
            <w:sz w:val="24"/>
            <w:szCs w:val="24"/>
            <w:lang w:val="en-US" w:eastAsia="it-IT"/>
          </w:rPr>
          <w:delText>.</w:delText>
        </w:r>
      </w:del>
    </w:p>
    <w:p>
      <w:pPr>
        <w:spacing w:after="0" w:line="360" w:lineRule="auto"/>
        <w:ind w:firstLine="708"/>
        <w:contextualSpacing/>
        <w:jc w:val="both"/>
        <w:rPr>
          <w:rFonts w:cs="Times New Roman"/>
          <w:sz w:val="24"/>
          <w:szCs w:val="24"/>
          <w:lang w:val="en-US" w:eastAsia="it-IT"/>
        </w:rPr>
      </w:pPr>
      <w:r>
        <w:rPr>
          <w:rFonts w:eastAsia="NSimSun" w:cstheme="minorHAnsi"/>
          <w:kern w:val="3"/>
          <w:sz w:val="24"/>
          <w:szCs w:val="24"/>
          <w:lang w:val="en-US" w:eastAsia="zh-CN" w:bidi="hi-IN"/>
        </w:rPr>
        <w:t>For each bat, a total of 5 trials were performed during the daylight experiments, with the maximum duration of 5 minutes per trial. However, the first, explorative trial could last 1-2 minutes longer. The trial began when the bat started to fly and ended when the bat entered the leaf or when the maximum of five minutes was reached. After every experiment, the time (in seconds) required for the bat to enter the leaf was registered; if it did not enter, we registered a time of 600 s.</w:t>
      </w:r>
      <w:r>
        <w:rPr>
          <w:rFonts w:cs="Times New Roman"/>
          <w:sz w:val="24"/>
          <w:szCs w:val="24"/>
          <w:lang w:val="en-US" w:eastAsia="it-IT"/>
        </w:rPr>
        <w:t xml:space="preserve"> </w:t>
      </w:r>
      <w:r>
        <w:rPr>
          <w:rFonts w:eastAsia="NSimSun" w:cstheme="minorHAnsi"/>
          <w:kern w:val="3"/>
          <w:sz w:val="24"/>
          <w:szCs w:val="24"/>
          <w:lang w:val="en-US" w:eastAsia="zh-CN" w:bidi="hi-IN"/>
        </w:rPr>
        <w:t>The first trial, exploration (EXPL), always consisted of the bat flying without broadcasting any sound; its purpose was for the bat to explore and become familiar with the flight cage, in addition to identifying the presence of a suitable roost-site. Only bats who entered the leaf during the first exploration trial were used on subsequent experiments. When flights exceeded the five-minute limit, the bat was captured with a hand net.</w:t>
      </w:r>
      <w:r>
        <w:rPr>
          <w:sz w:val="24"/>
          <w:szCs w:val="24"/>
          <w:lang w:val="en-US" w:eastAsia="it-IT"/>
        </w:rPr>
        <w:t xml:space="preserve"> </w:t>
      </w:r>
      <w:r>
        <w:rPr>
          <w:rFonts w:eastAsia="NSimSun" w:cstheme="minorHAnsi"/>
          <w:kern w:val="3"/>
          <w:sz w:val="24"/>
          <w:szCs w:val="24"/>
          <w:lang w:val="en-US" w:eastAsia="zh-CN" w:bidi="hi-IN"/>
        </w:rPr>
        <w:t xml:space="preserve">The following trials were randomized in order to minimize the </w:t>
      </w:r>
      <w:del w:id="152" w:author="m" w:date="2021-02-23T20:38:40Z">
        <w:r>
          <w:rPr>
            <w:rFonts w:eastAsia="NSimSun" w:cstheme="minorHAnsi"/>
            <w:kern w:val="3"/>
            <w:sz w:val="24"/>
            <w:szCs w:val="24"/>
            <w:lang w:val="en-US" w:eastAsia="zh-CN" w:bidi="hi-IN"/>
          </w:rPr>
          <w:delText xml:space="preserve">error that could be due to an </w:delText>
        </w:r>
      </w:del>
      <w:r>
        <w:rPr>
          <w:rFonts w:eastAsia="NSimSun" w:cstheme="minorHAnsi"/>
          <w:kern w:val="3"/>
          <w:sz w:val="24"/>
          <w:szCs w:val="24"/>
          <w:lang w:val="en-US" w:eastAsia="zh-CN" w:bidi="hi-IN"/>
        </w:rPr>
        <w:t>effect of trial order in the bat’s behavior. In three of those trials (inquiry and echolocation masking, white noise), the flights were conducted while broadcasting a playback, whereas the trial without masking (WM) was silent and used as a control. Playbacks started</w:t>
      </w:r>
      <w:commentRangeStart w:id="7"/>
      <w:r>
        <w:rPr>
          <w:rFonts w:eastAsia="NSimSun" w:cstheme="minorHAnsi"/>
          <w:kern w:val="3"/>
          <w:sz w:val="24"/>
          <w:szCs w:val="24"/>
          <w:lang w:val="en-US" w:eastAsia="zh-CN" w:bidi="hi-IN"/>
        </w:rPr>
        <w:t xml:space="preserve"> a few seconds </w:t>
      </w:r>
      <w:commentRangeEnd w:id="7"/>
      <w:r>
        <w:commentReference w:id="7"/>
      </w:r>
      <w:r>
        <w:rPr>
          <w:rFonts w:eastAsia="NSimSun" w:cstheme="minorHAnsi"/>
          <w:kern w:val="3"/>
          <w:sz w:val="24"/>
          <w:szCs w:val="24"/>
          <w:lang w:val="en-US" w:eastAsia="zh-CN" w:bidi="hi-IN"/>
        </w:rPr>
        <w:t>before the bat was released and lasted the entire experiment. Moreover, since each bat performed the trials in sequence, the roost was moved about 1 m after each trial, in order to prevent the bat from finding the roost using spatial memory.</w:t>
      </w:r>
    </w:p>
    <w:p>
      <w:pPr>
        <w:suppressAutoHyphens/>
        <w:autoSpaceDN w:val="0"/>
        <w:spacing w:after="0" w:line="360" w:lineRule="auto"/>
        <w:ind w:firstLine="708"/>
        <w:contextualSpacing/>
        <w:jc w:val="both"/>
        <w:textAlignment w:val="baseline"/>
        <w:rPr>
          <w:rFonts w:eastAsia="NSimSun" w:cstheme="minorHAnsi"/>
          <w:kern w:val="3"/>
          <w:sz w:val="24"/>
          <w:szCs w:val="24"/>
          <w:lang w:val="en-US" w:eastAsia="zh-CN" w:bidi="hi-IN"/>
        </w:rPr>
      </w:pPr>
      <w:r>
        <w:rPr>
          <w:rFonts w:eastAsia="NSimSun" w:cstheme="minorHAnsi"/>
          <w:kern w:val="3"/>
          <w:sz w:val="24"/>
          <w:szCs w:val="24"/>
          <w:lang w:val="en-US" w:eastAsia="zh-CN" w:bidi="hi-IN"/>
        </w:rPr>
        <w:t xml:space="preserve">The masking sounds were created with the </w:t>
      </w:r>
      <w:r>
        <w:rPr>
          <w:rFonts w:eastAsia="NSimSun" w:cstheme="minorHAnsi"/>
          <w:kern w:val="3"/>
          <w:sz w:val="24"/>
          <w:szCs w:val="24"/>
          <w:highlight w:val="yellow"/>
          <w:lang w:val="en-US" w:eastAsia="zh-CN" w:bidi="hi-IN"/>
        </w:rPr>
        <w:t>Seewave</w:t>
      </w:r>
      <w:del w:id="153" w:author="m" w:date="2021-03-03T09:12:36Z">
        <w:r>
          <w:rPr>
            <w:rFonts w:eastAsia="NSimSun" w:cstheme="minorHAnsi"/>
            <w:kern w:val="3"/>
            <w:sz w:val="24"/>
            <w:szCs w:val="24"/>
            <w:highlight w:val="yellow"/>
            <w:lang w:val="en-US" w:eastAsia="zh-CN" w:bidi="hi-IN"/>
          </w:rPr>
          <w:delText xml:space="preserve"> 2.1.6</w:delText>
        </w:r>
      </w:del>
      <w:r>
        <w:rPr>
          <w:rFonts w:eastAsia="NSimSun" w:cstheme="minorHAnsi"/>
          <w:kern w:val="3"/>
          <w:sz w:val="24"/>
          <w:szCs w:val="24"/>
          <w:highlight w:val="yellow"/>
          <w:lang w:val="en-US" w:eastAsia="zh-CN" w:bidi="hi-IN"/>
        </w:rPr>
        <w:t xml:space="preserve"> package in R (</w:t>
      </w:r>
      <w:ins w:id="154" w:author="m" w:date="2021-03-03T09:12:40Z">
        <w:r>
          <w:rPr>
            <w:rFonts w:hint="default" w:eastAsia="NSimSun" w:cstheme="minorHAnsi"/>
            <w:kern w:val="3"/>
            <w:sz w:val="24"/>
            <w:szCs w:val="24"/>
            <w:highlight w:val="yellow"/>
            <w:lang w:val="pt" w:eastAsia="zh-CN" w:bidi="hi-IN"/>
          </w:rPr>
          <w:t xml:space="preserve">version </w:t>
        </w:r>
      </w:ins>
      <w:ins w:id="155" w:author="m" w:date="2021-03-03T09:12:40Z">
        <w:r>
          <w:rPr>
            <w:rFonts w:eastAsia="NSimSun" w:cstheme="minorHAnsi"/>
            <w:kern w:val="3"/>
            <w:sz w:val="24"/>
            <w:szCs w:val="24"/>
            <w:highlight w:val="yellow"/>
            <w:lang w:val="en-US" w:eastAsia="zh-CN" w:bidi="hi-IN"/>
          </w:rPr>
          <w:t>2.1.6</w:t>
        </w:r>
      </w:ins>
      <w:ins w:id="156" w:author="m" w:date="2021-03-03T09:12:42Z">
        <w:r>
          <w:rPr>
            <w:rFonts w:hint="default" w:eastAsia="NSimSun" w:cstheme="minorHAnsi"/>
            <w:kern w:val="3"/>
            <w:sz w:val="24"/>
            <w:szCs w:val="24"/>
            <w:highlight w:val="yellow"/>
            <w:lang w:val="pt" w:eastAsia="zh-CN" w:bidi="hi-IN"/>
          </w:rPr>
          <w:t>;</w:t>
        </w:r>
      </w:ins>
      <w:ins w:id="157" w:author="m" w:date="2021-03-03T09:12:43Z">
        <w:r>
          <w:rPr>
            <w:rFonts w:hint="default" w:eastAsia="NSimSun" w:cstheme="minorHAnsi"/>
            <w:kern w:val="3"/>
            <w:sz w:val="24"/>
            <w:szCs w:val="24"/>
            <w:highlight w:val="yellow"/>
            <w:lang w:val="pt" w:eastAsia="zh-CN" w:bidi="hi-IN"/>
          </w:rPr>
          <w:t xml:space="preserve"> </w:t>
        </w:r>
      </w:ins>
      <w:r>
        <w:rPr>
          <w:rFonts w:eastAsia="NSimSun" w:cstheme="minorHAnsi"/>
          <w:kern w:val="3"/>
          <w:sz w:val="24"/>
          <w:szCs w:val="24"/>
          <w:highlight w:val="yellow"/>
          <w:lang w:val="en-US" w:eastAsia="zh-CN" w:bidi="hi-IN"/>
        </w:rPr>
        <w:t xml:space="preserve">Sueur </w:t>
      </w:r>
      <w:r>
        <w:rPr>
          <w:rFonts w:eastAsia="NSimSun" w:cstheme="minorHAnsi"/>
          <w:i/>
          <w:iCs/>
          <w:kern w:val="3"/>
          <w:sz w:val="24"/>
          <w:szCs w:val="24"/>
          <w:highlight w:val="yellow"/>
          <w:lang w:val="en-US" w:eastAsia="zh-CN" w:bidi="hi-IN"/>
        </w:rPr>
        <w:t>et al.</w:t>
      </w:r>
      <w:r>
        <w:rPr>
          <w:rFonts w:eastAsia="NSimSun" w:cstheme="minorHAnsi"/>
          <w:kern w:val="3"/>
          <w:sz w:val="24"/>
          <w:szCs w:val="24"/>
          <w:highlight w:val="yellow"/>
          <w:lang w:val="en-US" w:eastAsia="zh-CN" w:bidi="hi-IN"/>
        </w:rPr>
        <w:t>, 2008</w:t>
      </w:r>
      <w:r>
        <w:rPr>
          <w:rFonts w:eastAsia="NSimSun" w:cstheme="minorHAnsi"/>
          <w:kern w:val="3"/>
          <w:sz w:val="24"/>
          <w:szCs w:val="24"/>
          <w:lang w:val="en-US" w:eastAsia="zh-CN" w:bidi="hi-IN"/>
        </w:rPr>
        <w:t>), and they all have a duration of 30 seconds, sampling rate of 1 million hz and depth of 16 bits. When played, each sound was put in a loop mode so that the masking could last for the duration of the test. Furthermore, sound intensity was set to approximately 80 dB, measured at 1-meter distance from each speaker using (i.e. the distance at which the leaf was positioned) a sound level meter (Extech Instruments, New Hampshire, U.S.A.). Three types of playbacks were used in our experiments, inquiry masking (IM), echolocation masking</w:t>
      </w:r>
      <w:ins w:id="158" w:author="m" w:date="2021-03-01T17:42:38Z">
        <w:r>
          <w:rPr>
            <w:rFonts w:hint="default" w:eastAsia="NSimSun" w:cstheme="minorHAnsi"/>
            <w:kern w:val="3"/>
            <w:sz w:val="24"/>
            <w:szCs w:val="24"/>
            <w:lang w:val="en" w:eastAsia="zh-CN" w:bidi="hi-IN"/>
          </w:rPr>
          <w:t xml:space="preserve"> whit</w:t>
        </w:r>
      </w:ins>
      <w:ins w:id="159" w:author="m" w:date="2021-03-01T17:42:39Z">
        <w:r>
          <w:rPr>
            <w:rFonts w:hint="default" w:eastAsia="NSimSun" w:cstheme="minorHAnsi"/>
            <w:kern w:val="3"/>
            <w:sz w:val="24"/>
            <w:szCs w:val="24"/>
            <w:lang w:val="en" w:eastAsia="zh-CN" w:bidi="hi-IN"/>
          </w:rPr>
          <w:t>e no</w:t>
        </w:r>
      </w:ins>
      <w:ins w:id="160" w:author="m" w:date="2021-03-01T17:42:40Z">
        <w:r>
          <w:rPr>
            <w:rFonts w:hint="default" w:eastAsia="NSimSun" w:cstheme="minorHAnsi"/>
            <w:kern w:val="3"/>
            <w:sz w:val="24"/>
            <w:szCs w:val="24"/>
            <w:lang w:val="en" w:eastAsia="zh-CN" w:bidi="hi-IN"/>
          </w:rPr>
          <w:t>ise</w:t>
        </w:r>
      </w:ins>
      <w:r>
        <w:rPr>
          <w:rFonts w:eastAsia="NSimSun" w:cstheme="minorHAnsi"/>
          <w:kern w:val="3"/>
          <w:sz w:val="24"/>
          <w:szCs w:val="24"/>
          <w:lang w:val="en-US" w:eastAsia="zh-CN" w:bidi="hi-IN"/>
        </w:rPr>
        <w:t xml:space="preserve"> (EM), and broadband white noise (</w:t>
      </w:r>
      <w:ins w:id="161" w:author="m" w:date="2021-03-01T17:42:13Z">
        <w:r>
          <w:rPr>
            <w:rFonts w:hint="default" w:eastAsia="NSimSun" w:cstheme="minorHAnsi"/>
            <w:kern w:val="3"/>
            <w:sz w:val="24"/>
            <w:szCs w:val="24"/>
            <w:lang w:val="en" w:eastAsia="zh-CN" w:bidi="hi-IN"/>
          </w:rPr>
          <w:t>B</w:t>
        </w:r>
      </w:ins>
      <w:ins w:id="162" w:author="m" w:date="2021-03-01T17:42:21Z">
        <w:r>
          <w:rPr>
            <w:rFonts w:hint="default" w:eastAsia="NSimSun" w:cstheme="minorHAnsi"/>
            <w:kern w:val="3"/>
            <w:sz w:val="24"/>
            <w:szCs w:val="24"/>
            <w:lang w:val="en" w:eastAsia="zh-CN" w:bidi="hi-IN"/>
          </w:rPr>
          <w:t>B</w:t>
        </w:r>
      </w:ins>
      <w:del w:id="163" w:author="m" w:date="2021-03-01T17:42:27Z">
        <w:r>
          <w:rPr>
            <w:rFonts w:eastAsia="NSimSun" w:cstheme="minorHAnsi"/>
            <w:kern w:val="3"/>
            <w:sz w:val="24"/>
            <w:szCs w:val="24"/>
            <w:lang w:val="en-US" w:eastAsia="zh-CN" w:bidi="hi-IN"/>
          </w:rPr>
          <w:delText>W</w:delText>
        </w:r>
      </w:del>
      <w:r>
        <w:rPr>
          <w:rFonts w:eastAsia="NSimSun" w:cstheme="minorHAnsi"/>
          <w:kern w:val="3"/>
          <w:sz w:val="24"/>
          <w:szCs w:val="24"/>
          <w:lang w:val="en-US" w:eastAsia="zh-CN" w:bidi="hi-IN"/>
        </w:rPr>
        <w:t xml:space="preserve">N). </w:t>
      </w:r>
      <w:r>
        <w:rPr>
          <w:rFonts w:cstheme="minorHAnsi"/>
          <w:sz w:val="24"/>
          <w:szCs w:val="24"/>
          <w:lang w:val="en-US"/>
        </w:rPr>
        <w:t>IM</w:t>
      </w:r>
      <w:r>
        <w:rPr>
          <w:rFonts w:cstheme="minorHAnsi"/>
          <w:b/>
          <w:bCs/>
          <w:sz w:val="24"/>
          <w:szCs w:val="24"/>
          <w:lang w:val="en-US"/>
        </w:rPr>
        <w:t xml:space="preserve"> </w:t>
      </w:r>
      <w:r>
        <w:rPr>
          <w:rFonts w:cstheme="minorHAnsi"/>
          <w:sz w:val="24"/>
          <w:szCs w:val="24"/>
          <w:lang w:val="en-US"/>
        </w:rPr>
        <w:t>is</w:t>
      </w:r>
      <w:r>
        <w:rPr>
          <w:rFonts w:cstheme="minorHAnsi"/>
          <w:b/>
          <w:bCs/>
          <w:sz w:val="24"/>
          <w:szCs w:val="24"/>
          <w:lang w:val="en-US"/>
        </w:rPr>
        <w:t xml:space="preserve"> </w:t>
      </w:r>
      <w:r>
        <w:rPr>
          <w:rFonts w:cstheme="minorHAnsi"/>
          <w:sz w:val="24"/>
          <w:szCs w:val="24"/>
          <w:lang w:val="en-US"/>
        </w:rPr>
        <w:t xml:space="preserve">a sound intended to mask the frequencies of social calls that </w:t>
      </w:r>
      <w:r>
        <w:rPr>
          <w:rFonts w:cstheme="minorHAnsi"/>
          <w:i/>
          <w:iCs/>
          <w:sz w:val="24"/>
          <w:szCs w:val="24"/>
          <w:lang w:val="en-US"/>
        </w:rPr>
        <w:t>T. tricolor</w:t>
      </w:r>
      <w:r>
        <w:rPr>
          <w:rFonts w:cstheme="minorHAnsi"/>
          <w:sz w:val="24"/>
          <w:szCs w:val="24"/>
          <w:lang w:val="en-US"/>
        </w:rPr>
        <w:t xml:space="preserve"> emits to inquire conspecifics about a roost’s location (inquiry calls). The frequencies of this type of signal range between 15 and 40 kHz, being at about 25.84 kHz the frequency with most energy (Chaverri </w:t>
      </w:r>
      <w:r>
        <w:rPr>
          <w:rFonts w:cstheme="minorHAnsi"/>
          <w:i/>
          <w:iCs/>
          <w:sz w:val="24"/>
          <w:szCs w:val="24"/>
          <w:lang w:val="en-US"/>
        </w:rPr>
        <w:t>et al.</w:t>
      </w:r>
      <w:r>
        <w:rPr>
          <w:rFonts w:cstheme="minorHAnsi"/>
          <w:sz w:val="24"/>
          <w:szCs w:val="24"/>
          <w:lang w:val="en-US"/>
        </w:rPr>
        <w:t>, 2010). The masking sound generated ranged from 0 to 45 kHz.</w:t>
      </w:r>
      <w:r>
        <w:rPr>
          <w:rFonts w:cstheme="minorHAnsi"/>
          <w:b/>
          <w:bCs/>
          <w:sz w:val="24"/>
          <w:szCs w:val="24"/>
          <w:lang w:val="en-US"/>
        </w:rPr>
        <w:t xml:space="preserve"> </w:t>
      </w:r>
      <w:r>
        <w:rPr>
          <w:rFonts w:cstheme="minorHAnsi"/>
          <w:sz w:val="24"/>
          <w:szCs w:val="24"/>
          <w:lang w:val="en-US"/>
        </w:rPr>
        <w:t xml:space="preserve">EM is a sound in the frequencies of </w:t>
      </w:r>
      <w:r>
        <w:rPr>
          <w:rFonts w:cstheme="minorHAnsi"/>
          <w:i/>
          <w:iCs/>
          <w:sz w:val="24"/>
          <w:szCs w:val="24"/>
          <w:lang w:val="en-US"/>
        </w:rPr>
        <w:t>T. tricolor</w:t>
      </w:r>
      <w:r>
        <w:rPr>
          <w:rFonts w:cstheme="minorHAnsi"/>
          <w:sz w:val="24"/>
          <w:szCs w:val="24"/>
          <w:lang w:val="en-US"/>
        </w:rPr>
        <w:t xml:space="preserve">’s echolocation calls, whose frequencies range </w:t>
      </w:r>
      <w:r>
        <w:rPr>
          <w:rFonts w:cstheme="minorHAnsi"/>
          <w:color w:val="000000" w:themeColor="text1"/>
          <w:sz w:val="24"/>
          <w:szCs w:val="24"/>
          <w:lang w:val="en-US"/>
          <w14:textFill>
            <w14:solidFill>
              <w14:schemeClr w14:val="tx1"/>
            </w14:solidFill>
          </w14:textFill>
        </w:rPr>
        <w:t>between 45 and 100 kHz</w:t>
      </w:r>
      <w:r>
        <w:rPr>
          <w:rFonts w:cstheme="minorHAnsi"/>
          <w:sz w:val="24"/>
          <w:szCs w:val="24"/>
          <w:lang w:val="en-US"/>
        </w:rPr>
        <w:t xml:space="preserve">, with the energy peak at about 47 kHz (Fenton </w:t>
      </w:r>
      <w:r>
        <w:rPr>
          <w:rFonts w:cstheme="minorHAnsi"/>
          <w:i/>
          <w:iCs/>
          <w:sz w:val="24"/>
          <w:szCs w:val="24"/>
          <w:lang w:val="en-US"/>
        </w:rPr>
        <w:t>et al.</w:t>
      </w:r>
      <w:r>
        <w:rPr>
          <w:rFonts w:cstheme="minorHAnsi"/>
          <w:sz w:val="24"/>
          <w:szCs w:val="24"/>
          <w:lang w:val="en-US"/>
        </w:rPr>
        <w:t xml:space="preserve">, 2000). This masking sound ranges from 45 to 200 kHz, to cover also </w:t>
      </w:r>
      <w:commentRangeStart w:id="8"/>
      <w:r>
        <w:rPr>
          <w:rFonts w:cstheme="minorHAnsi"/>
          <w:sz w:val="24"/>
          <w:szCs w:val="24"/>
          <w:lang w:val="en-US"/>
        </w:rPr>
        <w:t>the possible echoes returning from the echolocation call’s harmonics</w:t>
      </w:r>
      <w:commentRangeEnd w:id="8"/>
      <w:r>
        <w:commentReference w:id="8"/>
      </w:r>
      <w:r>
        <w:rPr>
          <w:rFonts w:cstheme="minorHAnsi"/>
          <w:sz w:val="24"/>
          <w:szCs w:val="24"/>
          <w:lang w:val="en-US"/>
        </w:rPr>
        <w:t xml:space="preserve">. </w:t>
      </w:r>
      <w:del w:id="164" w:author="m" w:date="2021-03-02T07:18:19Z">
        <w:r>
          <w:rPr>
            <w:sz w:val="24"/>
            <w:szCs w:val="24"/>
            <w:lang w:val="en-US"/>
          </w:rPr>
          <w:delText>WN</w:delText>
        </w:r>
      </w:del>
      <w:ins w:id="165" w:author="m" w:date="2021-03-02T07:18:19Z">
        <w:r>
          <w:rPr>
            <w:sz w:val="24"/>
            <w:szCs w:val="24"/>
            <w:lang w:val="en"/>
          </w:rPr>
          <w:t>BBN</w:t>
        </w:r>
      </w:ins>
      <w:r>
        <w:rPr>
          <w:sz w:val="24"/>
          <w:szCs w:val="24"/>
          <w:lang w:val="en-US"/>
        </w:rPr>
        <w:t xml:space="preserve"> is a sound with wider frequencies that masks both inquiry and echolocation calls. This masking ranges from 0 to 500 kHz.</w:t>
      </w:r>
    </w:p>
    <w:p>
      <w:pPr>
        <w:autoSpaceDE w:val="0"/>
        <w:autoSpaceDN w:val="0"/>
        <w:adjustRightInd w:val="0"/>
        <w:spacing w:line="360" w:lineRule="auto"/>
        <w:ind w:firstLine="708"/>
        <w:contextualSpacing/>
        <w:jc w:val="both"/>
        <w:rPr>
          <w:rFonts w:eastAsia="NSimSun" w:cstheme="minorHAnsi"/>
          <w:kern w:val="3"/>
          <w:sz w:val="24"/>
          <w:szCs w:val="24"/>
          <w:lang w:val="en-US" w:eastAsia="zh-CN" w:bidi="hi-IN"/>
        </w:rPr>
      </w:pPr>
      <w:r>
        <w:rPr>
          <w:rFonts w:eastAsia="NSimSun" w:cstheme="minorHAnsi"/>
          <w:kern w:val="3"/>
          <w:sz w:val="24"/>
          <w:szCs w:val="24"/>
          <w:lang w:val="en-US" w:eastAsia="zh-CN" w:bidi="hi-IN"/>
        </w:rPr>
        <w:t xml:space="preserve">The night experiments were conducted in order to determine if a bat’s roost location abilities would suffer when no, or little, visual stimuli were available. These experiments consisted of only three trials: the first was exploration (EXPL), while the following two, </w:t>
      </w:r>
      <w:del w:id="166" w:author="m" w:date="2021-03-02T07:18:38Z">
        <w:r>
          <w:rPr>
            <w:rFonts w:hint="default" w:eastAsia="NSimSun" w:cstheme="minorHAnsi"/>
            <w:kern w:val="3"/>
            <w:sz w:val="24"/>
            <w:szCs w:val="24"/>
            <w:lang w:val="en-US" w:eastAsia="zh-CN" w:bidi="hi-IN"/>
          </w:rPr>
          <w:delText xml:space="preserve">white </w:delText>
        </w:r>
      </w:del>
      <w:ins w:id="167" w:author="m" w:date="2021-03-02T07:18:38Z">
        <w:r>
          <w:rPr>
            <w:rFonts w:hint="default" w:eastAsia="NSimSun" w:cstheme="minorHAnsi"/>
            <w:kern w:val="3"/>
            <w:sz w:val="24"/>
            <w:szCs w:val="24"/>
            <w:lang w:val="en" w:eastAsia="zh-CN" w:bidi="hi-IN"/>
          </w:rPr>
          <w:t>b</w:t>
        </w:r>
      </w:ins>
      <w:ins w:id="168" w:author="m" w:date="2021-03-02T07:18:39Z">
        <w:r>
          <w:rPr>
            <w:rFonts w:hint="default" w:eastAsia="NSimSun" w:cstheme="minorHAnsi"/>
            <w:kern w:val="3"/>
            <w:sz w:val="24"/>
            <w:szCs w:val="24"/>
            <w:lang w:val="en" w:eastAsia="zh-CN" w:bidi="hi-IN"/>
          </w:rPr>
          <w:t>road</w:t>
        </w:r>
      </w:ins>
      <w:ins w:id="169" w:author="m" w:date="2021-03-02T07:18:40Z">
        <w:r>
          <w:rPr>
            <w:rFonts w:hint="default" w:eastAsia="NSimSun" w:cstheme="minorHAnsi"/>
            <w:kern w:val="3"/>
            <w:sz w:val="24"/>
            <w:szCs w:val="24"/>
            <w:lang w:val="en" w:eastAsia="zh-CN" w:bidi="hi-IN"/>
          </w:rPr>
          <w:t>band</w:t>
        </w:r>
      </w:ins>
      <w:ins w:id="170" w:author="m" w:date="2021-03-02T07:18:41Z">
        <w:r>
          <w:rPr>
            <w:rFonts w:hint="default" w:eastAsia="NSimSun" w:cstheme="minorHAnsi"/>
            <w:kern w:val="3"/>
            <w:sz w:val="24"/>
            <w:szCs w:val="24"/>
            <w:lang w:val="en" w:eastAsia="zh-CN" w:bidi="hi-IN"/>
          </w:rPr>
          <w:t xml:space="preserve"> </w:t>
        </w:r>
      </w:ins>
      <w:r>
        <w:rPr>
          <w:rFonts w:eastAsia="NSimSun" w:cstheme="minorHAnsi"/>
          <w:kern w:val="3"/>
          <w:sz w:val="24"/>
          <w:szCs w:val="24"/>
          <w:lang w:val="en-US" w:eastAsia="zh-CN" w:bidi="hi-IN"/>
        </w:rPr>
        <w:t>noise (</w:t>
      </w:r>
      <w:ins w:id="171" w:author="m" w:date="2021-03-02T07:18:43Z">
        <w:r>
          <w:rPr>
            <w:rFonts w:hint="default" w:eastAsia="NSimSun" w:cstheme="minorHAnsi"/>
            <w:kern w:val="3"/>
            <w:sz w:val="24"/>
            <w:szCs w:val="24"/>
            <w:lang w:val="en" w:eastAsia="zh-CN" w:bidi="hi-IN"/>
          </w:rPr>
          <w:t>BB</w:t>
        </w:r>
      </w:ins>
      <w:del w:id="172" w:author="m" w:date="2021-03-02T07:18:42Z">
        <w:r>
          <w:rPr>
            <w:rFonts w:eastAsia="NSimSun" w:cstheme="minorHAnsi"/>
            <w:kern w:val="3"/>
            <w:sz w:val="24"/>
            <w:szCs w:val="24"/>
            <w:lang w:val="en-US" w:eastAsia="zh-CN" w:bidi="hi-IN"/>
          </w:rPr>
          <w:delText>W</w:delText>
        </w:r>
      </w:del>
      <w:r>
        <w:rPr>
          <w:rFonts w:eastAsia="NSimSun" w:cstheme="minorHAnsi"/>
          <w:kern w:val="3"/>
          <w:sz w:val="24"/>
          <w:szCs w:val="24"/>
          <w:lang w:val="en-US" w:eastAsia="zh-CN" w:bidi="hi-IN"/>
        </w:rPr>
        <w:t>N) and without masking (WM), were randomized. We used an infrared camera (HD Pan/Tilt Wi-Fi Camera NC450) located within the flight cage to determine when the bat entered the roost.</w:t>
      </w:r>
    </w:p>
    <w:p>
      <w:pPr>
        <w:suppressAutoHyphens/>
        <w:autoSpaceDN w:val="0"/>
        <w:spacing w:after="0" w:line="360" w:lineRule="auto"/>
        <w:ind w:firstLine="708"/>
        <w:contextualSpacing/>
        <w:jc w:val="both"/>
        <w:textAlignment w:val="baseline"/>
        <w:rPr>
          <w:rFonts w:eastAsia="NSimSun" w:cstheme="minorHAnsi"/>
          <w:kern w:val="3"/>
          <w:sz w:val="24"/>
          <w:szCs w:val="24"/>
          <w:lang w:val="en-US" w:eastAsia="zh-CN" w:bidi="hi-IN"/>
        </w:rPr>
      </w:pPr>
      <w:r>
        <w:rPr>
          <w:rFonts w:eastAsia="NSimSun" w:cstheme="minorHAnsi"/>
          <w:kern w:val="3"/>
          <w:sz w:val="24"/>
          <w:szCs w:val="24"/>
          <w:lang w:val="en-US" w:eastAsia="zh-CN" w:bidi="hi-IN"/>
        </w:rPr>
        <w:t>After each experiment, we provided water and mealworms (</w:t>
      </w:r>
      <w:r>
        <w:rPr>
          <w:rFonts w:eastAsia="NSimSun" w:cstheme="minorHAnsi"/>
          <w:i/>
          <w:iCs/>
          <w:kern w:val="3"/>
          <w:sz w:val="24"/>
          <w:szCs w:val="24"/>
          <w:lang w:val="en-US" w:eastAsia="zh-CN" w:bidi="hi-IN"/>
        </w:rPr>
        <w:t>Tenebrio molitor</w:t>
      </w:r>
      <w:r>
        <w:rPr>
          <w:rFonts w:eastAsia="NSimSun" w:cstheme="minorHAnsi"/>
          <w:kern w:val="3"/>
          <w:sz w:val="24"/>
          <w:szCs w:val="24"/>
          <w:lang w:val="en-US" w:eastAsia="zh-CN" w:bidi="hi-IN"/>
        </w:rPr>
        <w:t xml:space="preserve">) to all individuals (Chaverri </w:t>
      </w:r>
      <w:r>
        <w:rPr>
          <w:rFonts w:eastAsia="NSimSun" w:cstheme="minorHAnsi"/>
          <w:i/>
          <w:iCs/>
          <w:kern w:val="3"/>
          <w:sz w:val="24"/>
          <w:szCs w:val="24"/>
          <w:lang w:val="en-US" w:eastAsia="zh-CN" w:bidi="hi-IN"/>
        </w:rPr>
        <w:t>et al.</w:t>
      </w:r>
      <w:r>
        <w:rPr>
          <w:rFonts w:eastAsia="NSimSun" w:cstheme="minorHAnsi"/>
          <w:kern w:val="3"/>
          <w:sz w:val="24"/>
          <w:szCs w:val="24"/>
          <w:lang w:val="en-US" w:eastAsia="zh-CN" w:bidi="hi-IN"/>
        </w:rPr>
        <w:t xml:space="preserve">, 2013). Also, during the night experiments, the bats were abundantly fed before they were tested in order to prevent them from searching for food instead of searching for a roost. After daylight experiments, the bats were gently released within the same leaf in which they were captured, or in a new one nearby. </w:t>
      </w:r>
      <w:del w:id="173" w:author="m" w:date="2021-02-23T20:44:13Z">
        <w:r>
          <w:rPr>
            <w:rFonts w:hint="default" w:eastAsia="NSimSun" w:cstheme="minorHAnsi"/>
            <w:kern w:val="3"/>
            <w:sz w:val="24"/>
            <w:szCs w:val="24"/>
            <w:lang w:val="en-US" w:eastAsia="zh-CN" w:bidi="hi-IN"/>
          </w:rPr>
          <w:delText>On the other hand</w:delText>
        </w:r>
      </w:del>
      <w:ins w:id="174" w:author="m" w:date="2021-02-23T20:44:15Z">
        <w:r>
          <w:rPr>
            <w:rFonts w:hint="default" w:eastAsia="NSimSun" w:cstheme="minorHAnsi"/>
            <w:kern w:val="3"/>
            <w:sz w:val="24"/>
            <w:szCs w:val="24"/>
            <w:lang w:val="en" w:eastAsia="zh-CN" w:bidi="hi-IN"/>
          </w:rPr>
          <w:t>Ba</w:t>
        </w:r>
      </w:ins>
      <w:ins w:id="175" w:author="m" w:date="2021-02-23T20:44:16Z">
        <w:r>
          <w:rPr>
            <w:rFonts w:hint="default" w:eastAsia="NSimSun" w:cstheme="minorHAnsi"/>
            <w:kern w:val="3"/>
            <w:sz w:val="24"/>
            <w:szCs w:val="24"/>
            <w:lang w:val="en" w:eastAsia="zh-CN" w:bidi="hi-IN"/>
          </w:rPr>
          <w:t>t</w:t>
        </w:r>
      </w:ins>
      <w:ins w:id="176" w:author="m" w:date="2021-02-23T20:44:17Z">
        <w:r>
          <w:rPr>
            <w:rFonts w:hint="default" w:eastAsia="NSimSun" w:cstheme="minorHAnsi"/>
            <w:kern w:val="3"/>
            <w:sz w:val="24"/>
            <w:szCs w:val="24"/>
            <w:lang w:val="en" w:eastAsia="zh-CN" w:bidi="hi-IN"/>
          </w:rPr>
          <w:t>s</w:t>
        </w:r>
      </w:ins>
      <w:ins w:id="177" w:author="m" w:date="2021-02-23T20:44:22Z">
        <w:r>
          <w:rPr>
            <w:rFonts w:hint="default" w:eastAsia="NSimSun" w:cstheme="minorHAnsi"/>
            <w:kern w:val="3"/>
            <w:sz w:val="24"/>
            <w:szCs w:val="24"/>
            <w:lang w:val="en" w:eastAsia="zh-CN" w:bidi="hi-IN"/>
          </w:rPr>
          <w:t xml:space="preserve"> fro</w:t>
        </w:r>
      </w:ins>
      <w:ins w:id="178" w:author="m" w:date="2021-02-23T20:44:23Z">
        <w:r>
          <w:rPr>
            <w:rFonts w:hint="default" w:eastAsia="NSimSun" w:cstheme="minorHAnsi"/>
            <w:kern w:val="3"/>
            <w:sz w:val="24"/>
            <w:szCs w:val="24"/>
            <w:lang w:val="en" w:eastAsia="zh-CN" w:bidi="hi-IN"/>
          </w:rPr>
          <w:t xml:space="preserve">m </w:t>
        </w:r>
      </w:ins>
      <w:del w:id="179" w:author="m" w:date="2021-02-23T20:44:22Z">
        <w:r>
          <w:rPr>
            <w:rFonts w:eastAsia="NSimSun" w:cstheme="minorHAnsi"/>
            <w:kern w:val="3"/>
            <w:sz w:val="24"/>
            <w:szCs w:val="24"/>
            <w:lang w:val="en-US" w:eastAsia="zh-CN" w:bidi="hi-IN"/>
          </w:rPr>
          <w:delText>,</w:delText>
        </w:r>
      </w:del>
      <w:del w:id="180" w:author="m" w:date="2021-02-23T20:44:21Z">
        <w:r>
          <w:rPr>
            <w:rFonts w:eastAsia="NSimSun" w:cstheme="minorHAnsi"/>
            <w:kern w:val="3"/>
            <w:sz w:val="24"/>
            <w:szCs w:val="24"/>
            <w:lang w:val="en-US" w:eastAsia="zh-CN" w:bidi="hi-IN"/>
          </w:rPr>
          <w:delText xml:space="preserve"> after the </w:delText>
        </w:r>
      </w:del>
      <w:r>
        <w:rPr>
          <w:rFonts w:eastAsia="NSimSun" w:cstheme="minorHAnsi"/>
          <w:kern w:val="3"/>
          <w:sz w:val="24"/>
          <w:szCs w:val="24"/>
          <w:lang w:val="en-US" w:eastAsia="zh-CN" w:bidi="hi-IN"/>
        </w:rPr>
        <w:t>night experiments</w:t>
      </w:r>
      <w:ins w:id="181" w:author="m" w:date="2021-02-23T20:44:28Z">
        <w:r>
          <w:rPr>
            <w:rFonts w:hint="default" w:eastAsia="NSimSun" w:cstheme="minorHAnsi"/>
            <w:kern w:val="3"/>
            <w:sz w:val="24"/>
            <w:szCs w:val="24"/>
            <w:lang w:val="en" w:eastAsia="zh-CN" w:bidi="hi-IN"/>
          </w:rPr>
          <w:t xml:space="preserve"> </w:t>
        </w:r>
      </w:ins>
      <w:del w:id="182" w:author="m" w:date="2021-02-23T20:44:27Z">
        <w:r>
          <w:rPr>
            <w:rFonts w:eastAsia="NSimSun" w:cstheme="minorHAnsi"/>
            <w:kern w:val="3"/>
            <w:sz w:val="24"/>
            <w:szCs w:val="24"/>
            <w:lang w:val="en-US" w:eastAsia="zh-CN" w:bidi="hi-IN"/>
          </w:rPr>
          <w:delText xml:space="preserve">, bats </w:delText>
        </w:r>
      </w:del>
      <w:r>
        <w:rPr>
          <w:rFonts w:eastAsia="NSimSun" w:cstheme="minorHAnsi"/>
          <w:kern w:val="3"/>
          <w:sz w:val="24"/>
          <w:szCs w:val="24"/>
          <w:lang w:val="en-US" w:eastAsia="zh-CN" w:bidi="hi-IN"/>
        </w:rPr>
        <w:t xml:space="preserve">were </w:t>
      </w:r>
      <w:del w:id="183" w:author="m" w:date="2021-02-23T20:44:41Z">
        <w:r>
          <w:rPr>
            <w:rFonts w:hint="default" w:eastAsia="NSimSun" w:cstheme="minorHAnsi"/>
            <w:kern w:val="3"/>
            <w:sz w:val="24"/>
            <w:szCs w:val="24"/>
            <w:lang w:val="en-US" w:eastAsia="zh-CN" w:bidi="hi-IN"/>
          </w:rPr>
          <w:delText>allowed to</w:delText>
        </w:r>
      </w:del>
      <w:ins w:id="184" w:author="m" w:date="2021-02-23T20:44:41Z">
        <w:r>
          <w:rPr>
            <w:rFonts w:hint="default" w:eastAsia="NSimSun" w:cstheme="minorHAnsi"/>
            <w:kern w:val="3"/>
            <w:sz w:val="24"/>
            <w:szCs w:val="24"/>
            <w:lang w:val="en" w:eastAsia="zh-CN" w:bidi="hi-IN"/>
          </w:rPr>
          <w:t>rel</w:t>
        </w:r>
      </w:ins>
      <w:ins w:id="185" w:author="m" w:date="2021-02-23T20:44:42Z">
        <w:r>
          <w:rPr>
            <w:rFonts w:hint="default" w:eastAsia="NSimSun" w:cstheme="minorHAnsi"/>
            <w:kern w:val="3"/>
            <w:sz w:val="24"/>
            <w:szCs w:val="24"/>
            <w:lang w:val="en" w:eastAsia="zh-CN" w:bidi="hi-IN"/>
          </w:rPr>
          <w:t>eased</w:t>
        </w:r>
      </w:ins>
      <w:r>
        <w:rPr>
          <w:rFonts w:eastAsia="NSimSun" w:cstheme="minorHAnsi"/>
          <w:kern w:val="3"/>
          <w:sz w:val="24"/>
          <w:szCs w:val="24"/>
          <w:lang w:val="en-US" w:eastAsia="zh-CN" w:bidi="hi-IN"/>
        </w:rPr>
        <w:t xml:space="preserve"> </w:t>
      </w:r>
      <w:del w:id="186" w:author="m" w:date="2021-02-23T20:44:47Z">
        <w:r>
          <w:rPr>
            <w:rFonts w:eastAsia="NSimSun" w:cstheme="minorHAnsi"/>
            <w:kern w:val="3"/>
            <w:sz w:val="24"/>
            <w:szCs w:val="24"/>
            <w:lang w:val="en-US" w:eastAsia="zh-CN" w:bidi="hi-IN"/>
          </w:rPr>
          <w:delText xml:space="preserve">fly directly </w:delText>
        </w:r>
      </w:del>
      <w:r>
        <w:rPr>
          <w:rFonts w:eastAsia="NSimSun" w:cstheme="minorHAnsi"/>
          <w:kern w:val="3"/>
          <w:sz w:val="24"/>
          <w:szCs w:val="24"/>
          <w:lang w:val="en-US" w:eastAsia="zh-CN" w:bidi="hi-IN"/>
        </w:rPr>
        <w:t>from the cloth bag near the capturing site.</w:t>
      </w:r>
    </w:p>
    <w:p>
      <w:pPr>
        <w:suppressAutoHyphens/>
        <w:autoSpaceDN w:val="0"/>
        <w:spacing w:after="0" w:line="360" w:lineRule="auto"/>
        <w:ind w:firstLine="708"/>
        <w:contextualSpacing/>
        <w:jc w:val="both"/>
        <w:textAlignment w:val="baseline"/>
        <w:rPr>
          <w:ins w:id="187" w:author="m" w:date="2021-02-23T20:45:20Z"/>
          <w:rFonts w:eastAsia="NSimSun" w:cstheme="minorHAnsi"/>
          <w:kern w:val="3"/>
          <w:sz w:val="24"/>
          <w:szCs w:val="24"/>
          <w:lang w:val="en-US" w:eastAsia="zh-CN" w:bidi="hi-IN"/>
        </w:rPr>
      </w:pPr>
      <w:r>
        <w:rPr>
          <w:rFonts w:eastAsia="NSimSun" w:cstheme="minorHAnsi"/>
          <w:kern w:val="3"/>
          <w:sz w:val="24"/>
          <w:szCs w:val="24"/>
          <w:lang w:val="en-US" w:eastAsia="zh-CN" w:bidi="hi-IN"/>
        </w:rPr>
        <w:t>All sampling protocols followed guidelines approved by the American Society of Mammalogists for capture, handling and care of mammals (Sikes et al., 2016) and the ASAB/ABS Guidelines for the use of animals in research. This study was conducted in accordance with the ethical standards for animal welfare of the Costa Rican Ministry of Environment and Energy, Sistema Nacional de Áreas de Conservación, permit no. SINAC-ACOPAC-RES-INV-008-2017 (Decree No. 32553-MINAE). Protocols were also approved by the University of Costa Rica's Institutional Animal Care and Use Committee (CICUA-42-2018).</w:t>
      </w:r>
    </w:p>
    <w:p>
      <w:pPr>
        <w:suppressAutoHyphens/>
        <w:autoSpaceDN w:val="0"/>
        <w:spacing w:after="0" w:line="360" w:lineRule="auto"/>
        <w:ind w:firstLine="708"/>
        <w:contextualSpacing/>
        <w:jc w:val="both"/>
        <w:textAlignment w:val="baseline"/>
        <w:rPr>
          <w:ins w:id="188" w:author="m" w:date="2021-02-23T20:45:21Z"/>
          <w:rFonts w:eastAsia="NSimSun" w:cstheme="minorHAnsi"/>
          <w:kern w:val="3"/>
          <w:sz w:val="24"/>
          <w:szCs w:val="24"/>
          <w:lang w:val="en-US" w:eastAsia="zh-CN" w:bidi="hi-IN"/>
        </w:rPr>
      </w:pPr>
    </w:p>
    <w:p>
      <w:pPr>
        <w:suppressAutoHyphens/>
        <w:autoSpaceDN w:val="0"/>
        <w:spacing w:after="0" w:line="360" w:lineRule="auto"/>
        <w:ind w:firstLine="0"/>
        <w:contextualSpacing/>
        <w:jc w:val="both"/>
        <w:textAlignment w:val="baseline"/>
        <w:rPr>
          <w:ins w:id="189" w:author="m" w:date="2021-02-23T20:45:34Z"/>
          <w:rFonts w:hint="default" w:eastAsia="NSimSun" w:cstheme="minorHAnsi"/>
          <w:kern w:val="3"/>
          <w:sz w:val="24"/>
          <w:szCs w:val="24"/>
          <w:lang w:val="en" w:eastAsia="zh-CN" w:bidi="hi-IN"/>
        </w:rPr>
      </w:pPr>
      <w:ins w:id="190" w:author="m" w:date="2021-02-23T20:45:30Z">
        <w:r>
          <w:rPr>
            <w:rFonts w:hint="default" w:eastAsia="NSimSun" w:cstheme="minorHAnsi"/>
            <w:kern w:val="3"/>
            <w:sz w:val="24"/>
            <w:szCs w:val="24"/>
            <w:lang w:val="en" w:eastAsia="zh-CN" w:bidi="hi-IN"/>
          </w:rPr>
          <w:t>Stati</w:t>
        </w:r>
      </w:ins>
      <w:ins w:id="191" w:author="m" w:date="2021-02-23T20:45:31Z">
        <w:r>
          <w:rPr>
            <w:rFonts w:hint="default" w:eastAsia="NSimSun" w:cstheme="minorHAnsi"/>
            <w:kern w:val="3"/>
            <w:sz w:val="24"/>
            <w:szCs w:val="24"/>
            <w:lang w:val="en" w:eastAsia="zh-CN" w:bidi="hi-IN"/>
          </w:rPr>
          <w:t>stic</w:t>
        </w:r>
      </w:ins>
      <w:ins w:id="192" w:author="m" w:date="2021-02-23T20:45:32Z">
        <w:r>
          <w:rPr>
            <w:rFonts w:hint="default" w:eastAsia="NSimSun" w:cstheme="minorHAnsi"/>
            <w:kern w:val="3"/>
            <w:sz w:val="24"/>
            <w:szCs w:val="24"/>
            <w:lang w:val="en" w:eastAsia="zh-CN" w:bidi="hi-IN"/>
          </w:rPr>
          <w:t xml:space="preserve">al </w:t>
        </w:r>
      </w:ins>
      <w:ins w:id="193" w:author="m" w:date="2021-02-23T20:45:25Z">
        <w:r>
          <w:rPr>
            <w:rFonts w:hint="default" w:eastAsia="NSimSun" w:cstheme="minorHAnsi"/>
            <w:kern w:val="3"/>
            <w:sz w:val="24"/>
            <w:szCs w:val="24"/>
            <w:lang w:val="en" w:eastAsia="zh-CN" w:bidi="hi-IN"/>
          </w:rPr>
          <w:t>a</w:t>
        </w:r>
      </w:ins>
      <w:ins w:id="194" w:author="m" w:date="2021-02-23T20:45:26Z">
        <w:r>
          <w:rPr>
            <w:rFonts w:hint="default" w:eastAsia="NSimSun" w:cstheme="minorHAnsi"/>
            <w:kern w:val="3"/>
            <w:sz w:val="24"/>
            <w:szCs w:val="24"/>
            <w:lang w:val="en" w:eastAsia="zh-CN" w:bidi="hi-IN"/>
          </w:rPr>
          <w:t>nal</w:t>
        </w:r>
      </w:ins>
      <w:ins w:id="195" w:author="m" w:date="2021-02-23T20:45:27Z">
        <w:r>
          <w:rPr>
            <w:rFonts w:hint="default" w:eastAsia="NSimSun" w:cstheme="minorHAnsi"/>
            <w:kern w:val="3"/>
            <w:sz w:val="24"/>
            <w:szCs w:val="24"/>
            <w:lang w:val="en" w:eastAsia="zh-CN" w:bidi="hi-IN"/>
          </w:rPr>
          <w:t>y</w:t>
        </w:r>
      </w:ins>
      <w:ins w:id="196" w:author="m" w:date="2021-02-23T20:45:28Z">
        <w:r>
          <w:rPr>
            <w:rFonts w:hint="default" w:eastAsia="NSimSun" w:cstheme="minorHAnsi"/>
            <w:kern w:val="3"/>
            <w:sz w:val="24"/>
            <w:szCs w:val="24"/>
            <w:lang w:val="en" w:eastAsia="zh-CN" w:bidi="hi-IN"/>
          </w:rPr>
          <w:t>sis</w:t>
        </w:r>
      </w:ins>
      <w:ins w:id="197" w:author="m" w:date="2021-02-23T20:45:33Z">
        <w:r>
          <w:rPr>
            <w:rFonts w:hint="default" w:eastAsia="NSimSun" w:cstheme="minorHAnsi"/>
            <w:kern w:val="3"/>
            <w:sz w:val="24"/>
            <w:szCs w:val="24"/>
            <w:lang w:val="en" w:eastAsia="zh-CN" w:bidi="hi-IN"/>
          </w:rPr>
          <w:t>.</w:t>
        </w:r>
      </w:ins>
    </w:p>
    <w:p>
      <w:pPr>
        <w:suppressAutoHyphens/>
        <w:autoSpaceDN w:val="0"/>
        <w:spacing w:after="0" w:line="360" w:lineRule="auto"/>
        <w:ind w:firstLine="0"/>
        <w:contextualSpacing/>
        <w:jc w:val="both"/>
        <w:textAlignment w:val="baseline"/>
        <w:rPr>
          <w:ins w:id="198" w:author="m" w:date="2021-03-01T17:31:29Z"/>
          <w:rFonts w:hint="default" w:eastAsia="NSimSun" w:cstheme="minorHAnsi"/>
          <w:kern w:val="3"/>
          <w:sz w:val="24"/>
          <w:szCs w:val="24"/>
          <w:lang w:val="en" w:eastAsia="zh-CN" w:bidi="hi-IN"/>
        </w:rPr>
      </w:pPr>
    </w:p>
    <w:p>
      <w:pPr>
        <w:suppressAutoHyphens/>
        <w:autoSpaceDN w:val="0"/>
        <w:spacing w:after="0" w:line="360" w:lineRule="auto"/>
        <w:ind w:firstLine="0"/>
        <w:contextualSpacing/>
        <w:jc w:val="both"/>
        <w:textAlignment w:val="baseline"/>
        <w:rPr>
          <w:ins w:id="199" w:author="m" w:date="2021-03-01T17:47:45Z"/>
          <w:rFonts w:hint="default" w:eastAsia="NSimSun" w:cstheme="minorHAnsi"/>
          <w:kern w:val="3"/>
          <w:sz w:val="24"/>
          <w:szCs w:val="24"/>
          <w:lang w:val="en" w:eastAsia="zh-CN" w:bidi="hi-IN"/>
        </w:rPr>
      </w:pPr>
      <w:ins w:id="200" w:author="m" w:date="2021-03-01T17:31:35Z">
        <w:r>
          <w:rPr>
            <w:rFonts w:hint="default" w:eastAsia="NSimSun" w:cstheme="minorHAnsi"/>
            <w:kern w:val="3"/>
            <w:sz w:val="24"/>
            <w:szCs w:val="24"/>
            <w:lang w:val="en" w:eastAsia="zh-CN" w:bidi="hi-IN"/>
          </w:rPr>
          <w:t>W</w:t>
        </w:r>
      </w:ins>
      <w:ins w:id="201" w:author="m" w:date="2021-03-01T17:31:36Z">
        <w:r>
          <w:rPr>
            <w:rFonts w:hint="default" w:eastAsia="NSimSun" w:cstheme="minorHAnsi"/>
            <w:kern w:val="3"/>
            <w:sz w:val="24"/>
            <w:szCs w:val="24"/>
            <w:lang w:val="en" w:eastAsia="zh-CN" w:bidi="hi-IN"/>
          </w:rPr>
          <w:t>e used</w:t>
        </w:r>
      </w:ins>
      <w:ins w:id="202" w:author="m" w:date="2021-03-01T17:31:37Z">
        <w:r>
          <w:rPr>
            <w:rFonts w:hint="default" w:eastAsia="NSimSun" w:cstheme="minorHAnsi"/>
            <w:kern w:val="3"/>
            <w:sz w:val="24"/>
            <w:szCs w:val="24"/>
            <w:lang w:val="en" w:eastAsia="zh-CN" w:bidi="hi-IN"/>
          </w:rPr>
          <w:t xml:space="preserve"> </w:t>
        </w:r>
      </w:ins>
      <w:ins w:id="203" w:author="m" w:date="2021-03-01T17:53:09Z">
        <w:r>
          <w:rPr>
            <w:rFonts w:hint="default" w:eastAsia="NSimSun" w:cstheme="minorHAnsi"/>
            <w:kern w:val="3"/>
            <w:sz w:val="24"/>
            <w:szCs w:val="24"/>
            <w:lang w:val="en" w:eastAsia="zh-CN" w:bidi="hi-IN"/>
          </w:rPr>
          <w:t>B</w:t>
        </w:r>
      </w:ins>
      <w:ins w:id="204" w:author="m" w:date="2021-03-01T17:31:37Z">
        <w:r>
          <w:rPr>
            <w:rFonts w:hint="default" w:eastAsia="NSimSun" w:cstheme="minorHAnsi"/>
            <w:kern w:val="3"/>
            <w:sz w:val="24"/>
            <w:szCs w:val="24"/>
            <w:lang w:val="en" w:eastAsia="zh-CN" w:bidi="hi-IN"/>
          </w:rPr>
          <w:t>aye</w:t>
        </w:r>
      </w:ins>
      <w:ins w:id="205" w:author="m" w:date="2021-03-01T17:31:38Z">
        <w:r>
          <w:rPr>
            <w:rFonts w:hint="default" w:eastAsia="NSimSun" w:cstheme="minorHAnsi"/>
            <w:kern w:val="3"/>
            <w:sz w:val="24"/>
            <w:szCs w:val="24"/>
            <w:lang w:val="en" w:eastAsia="zh-CN" w:bidi="hi-IN"/>
          </w:rPr>
          <w:t>sia</w:t>
        </w:r>
      </w:ins>
      <w:ins w:id="206" w:author="m" w:date="2021-03-01T17:31:39Z">
        <w:r>
          <w:rPr>
            <w:rFonts w:hint="default" w:eastAsia="NSimSun" w:cstheme="minorHAnsi"/>
            <w:kern w:val="3"/>
            <w:sz w:val="24"/>
            <w:szCs w:val="24"/>
            <w:lang w:val="en" w:eastAsia="zh-CN" w:bidi="hi-IN"/>
          </w:rPr>
          <w:t xml:space="preserve">n </w:t>
        </w:r>
      </w:ins>
      <w:ins w:id="207" w:author="m" w:date="2021-03-01T17:32:30Z">
        <w:r>
          <w:rPr>
            <w:rFonts w:hint="default" w:eastAsia="NSimSun" w:cstheme="minorHAnsi"/>
            <w:kern w:val="3"/>
            <w:sz w:val="24"/>
            <w:szCs w:val="24"/>
            <w:lang w:val="en" w:eastAsia="zh-CN" w:bidi="hi-IN"/>
          </w:rPr>
          <w:t>g</w:t>
        </w:r>
      </w:ins>
      <w:ins w:id="208" w:author="m" w:date="2021-03-01T17:32:31Z">
        <w:r>
          <w:rPr>
            <w:rFonts w:hint="default" w:eastAsia="NSimSun" w:cstheme="minorHAnsi"/>
            <w:kern w:val="3"/>
            <w:sz w:val="24"/>
            <w:szCs w:val="24"/>
            <w:lang w:val="en" w:eastAsia="zh-CN" w:bidi="hi-IN"/>
          </w:rPr>
          <w:t>ener</w:t>
        </w:r>
      </w:ins>
      <w:ins w:id="209" w:author="m" w:date="2021-03-01T17:32:32Z">
        <w:r>
          <w:rPr>
            <w:rFonts w:hint="default" w:eastAsia="NSimSun" w:cstheme="minorHAnsi"/>
            <w:kern w:val="3"/>
            <w:sz w:val="24"/>
            <w:szCs w:val="24"/>
            <w:lang w:val="en" w:eastAsia="zh-CN" w:bidi="hi-IN"/>
          </w:rPr>
          <w:t>a</w:t>
        </w:r>
      </w:ins>
      <w:ins w:id="210" w:author="m" w:date="2021-03-01T17:32:33Z">
        <w:r>
          <w:rPr>
            <w:rFonts w:hint="default" w:eastAsia="NSimSun" w:cstheme="minorHAnsi"/>
            <w:kern w:val="3"/>
            <w:sz w:val="24"/>
            <w:szCs w:val="24"/>
            <w:lang w:val="en" w:eastAsia="zh-CN" w:bidi="hi-IN"/>
          </w:rPr>
          <w:t>liz</w:t>
        </w:r>
      </w:ins>
      <w:ins w:id="211" w:author="m" w:date="2021-03-01T17:32:34Z">
        <w:r>
          <w:rPr>
            <w:rFonts w:hint="default" w:eastAsia="NSimSun" w:cstheme="minorHAnsi"/>
            <w:kern w:val="3"/>
            <w:sz w:val="24"/>
            <w:szCs w:val="24"/>
            <w:lang w:val="en" w:eastAsia="zh-CN" w:bidi="hi-IN"/>
          </w:rPr>
          <w:t xml:space="preserve">ed </w:t>
        </w:r>
      </w:ins>
      <w:ins w:id="212" w:author="m" w:date="2021-03-01T17:31:46Z">
        <w:r>
          <w:rPr>
            <w:rFonts w:hint="default" w:eastAsia="NSimSun" w:cstheme="minorHAnsi"/>
            <w:kern w:val="3"/>
            <w:sz w:val="24"/>
            <w:szCs w:val="24"/>
            <w:lang w:val="en" w:eastAsia="zh-CN" w:bidi="hi-IN"/>
          </w:rPr>
          <w:t>linear</w:t>
        </w:r>
      </w:ins>
      <w:ins w:id="213" w:author="m" w:date="2021-03-01T17:31:47Z">
        <w:r>
          <w:rPr>
            <w:rFonts w:hint="default" w:eastAsia="NSimSun" w:cstheme="minorHAnsi"/>
            <w:kern w:val="3"/>
            <w:sz w:val="24"/>
            <w:szCs w:val="24"/>
            <w:lang w:val="en" w:eastAsia="zh-CN" w:bidi="hi-IN"/>
          </w:rPr>
          <w:t xml:space="preserve"> mixed</w:t>
        </w:r>
      </w:ins>
      <w:ins w:id="214" w:author="m" w:date="2021-03-01T17:31:48Z">
        <w:r>
          <w:rPr>
            <w:rFonts w:hint="default" w:eastAsia="NSimSun" w:cstheme="minorHAnsi"/>
            <w:kern w:val="3"/>
            <w:sz w:val="24"/>
            <w:szCs w:val="24"/>
            <w:lang w:val="en" w:eastAsia="zh-CN" w:bidi="hi-IN"/>
          </w:rPr>
          <w:t xml:space="preserve"> mode</w:t>
        </w:r>
      </w:ins>
      <w:ins w:id="215" w:author="m" w:date="2021-03-01T17:31:49Z">
        <w:r>
          <w:rPr>
            <w:rFonts w:hint="default" w:eastAsia="NSimSun" w:cstheme="minorHAnsi"/>
            <w:kern w:val="3"/>
            <w:sz w:val="24"/>
            <w:szCs w:val="24"/>
            <w:lang w:val="en" w:eastAsia="zh-CN" w:bidi="hi-IN"/>
          </w:rPr>
          <w:t>ls</w:t>
        </w:r>
      </w:ins>
      <w:ins w:id="216" w:author="m" w:date="2021-03-01T17:32:40Z">
        <w:r>
          <w:rPr>
            <w:rFonts w:hint="default" w:eastAsia="NSimSun" w:cstheme="minorHAnsi"/>
            <w:kern w:val="3"/>
            <w:sz w:val="24"/>
            <w:szCs w:val="24"/>
            <w:lang w:val="en" w:eastAsia="zh-CN" w:bidi="hi-IN"/>
          </w:rPr>
          <w:t xml:space="preserve"> </w:t>
        </w:r>
      </w:ins>
      <w:ins w:id="217" w:author="m" w:date="2021-03-01T17:32:41Z">
        <w:r>
          <w:rPr>
            <w:rFonts w:hint="default" w:eastAsia="NSimSun" w:cstheme="minorHAnsi"/>
            <w:kern w:val="3"/>
            <w:sz w:val="24"/>
            <w:szCs w:val="24"/>
            <w:lang w:val="en" w:eastAsia="zh-CN" w:bidi="hi-IN"/>
          </w:rPr>
          <w:t>i</w:t>
        </w:r>
      </w:ins>
      <w:ins w:id="218" w:author="m" w:date="2021-03-01T17:32:43Z">
        <w:r>
          <w:rPr>
            <w:rFonts w:hint="default" w:eastAsia="NSimSun" w:cstheme="minorHAnsi"/>
            <w:kern w:val="3"/>
            <w:sz w:val="24"/>
            <w:szCs w:val="24"/>
            <w:lang w:val="en" w:eastAsia="zh-CN" w:bidi="hi-IN"/>
          </w:rPr>
          <w:t xml:space="preserve">n </w:t>
        </w:r>
      </w:ins>
      <w:ins w:id="219" w:author="m" w:date="2021-03-01T17:32:44Z">
        <w:r>
          <w:rPr>
            <w:rFonts w:hint="default" w:eastAsia="NSimSun" w:cstheme="minorHAnsi"/>
            <w:kern w:val="3"/>
            <w:sz w:val="24"/>
            <w:szCs w:val="24"/>
            <w:lang w:val="en" w:eastAsia="zh-CN" w:bidi="hi-IN"/>
          </w:rPr>
          <w:t>the R</w:t>
        </w:r>
      </w:ins>
      <w:ins w:id="220" w:author="m" w:date="2021-03-01T17:32:45Z">
        <w:r>
          <w:rPr>
            <w:rFonts w:hint="default" w:eastAsia="NSimSun" w:cstheme="minorHAnsi"/>
            <w:kern w:val="3"/>
            <w:sz w:val="24"/>
            <w:szCs w:val="24"/>
            <w:lang w:val="en" w:eastAsia="zh-CN" w:bidi="hi-IN"/>
          </w:rPr>
          <w:t xml:space="preserve"> package</w:t>
        </w:r>
      </w:ins>
      <w:ins w:id="221" w:author="m" w:date="2021-03-01T17:32:46Z">
        <w:r>
          <w:rPr>
            <w:rFonts w:hint="default" w:eastAsia="NSimSun" w:cstheme="minorHAnsi"/>
            <w:kern w:val="3"/>
            <w:sz w:val="24"/>
            <w:szCs w:val="24"/>
            <w:lang w:val="en" w:eastAsia="zh-CN" w:bidi="hi-IN"/>
          </w:rPr>
          <w:t xml:space="preserve"> </w:t>
        </w:r>
      </w:ins>
      <w:ins w:id="222" w:author="m" w:date="2021-03-01T17:32:47Z">
        <w:r>
          <w:rPr>
            <w:rFonts w:hint="default" w:eastAsia="NSimSun" w:cstheme="minorHAnsi"/>
            <w:kern w:val="3"/>
            <w:sz w:val="24"/>
            <w:szCs w:val="24"/>
            <w:lang w:val="en" w:eastAsia="zh-CN" w:bidi="hi-IN"/>
          </w:rPr>
          <w:t>MCM</w:t>
        </w:r>
      </w:ins>
      <w:ins w:id="223" w:author="m" w:date="2021-03-01T17:32:48Z">
        <w:r>
          <w:rPr>
            <w:rFonts w:hint="default" w:eastAsia="NSimSun" w:cstheme="minorHAnsi"/>
            <w:kern w:val="3"/>
            <w:sz w:val="24"/>
            <w:szCs w:val="24"/>
            <w:lang w:val="en" w:eastAsia="zh-CN" w:bidi="hi-IN"/>
          </w:rPr>
          <w:t>Cg</w:t>
        </w:r>
      </w:ins>
      <w:ins w:id="224" w:author="m" w:date="2021-03-01T17:32:49Z">
        <w:r>
          <w:rPr>
            <w:rFonts w:hint="default" w:eastAsia="NSimSun" w:cstheme="minorHAnsi"/>
            <w:kern w:val="3"/>
            <w:sz w:val="24"/>
            <w:szCs w:val="24"/>
            <w:lang w:val="en" w:eastAsia="zh-CN" w:bidi="hi-IN"/>
          </w:rPr>
          <w:t>lmm</w:t>
        </w:r>
      </w:ins>
      <w:ins w:id="225" w:author="m" w:date="2021-03-01T17:32:50Z">
        <w:r>
          <w:rPr>
            <w:rFonts w:hint="default" w:eastAsia="NSimSun" w:cstheme="minorHAnsi"/>
            <w:kern w:val="3"/>
            <w:sz w:val="24"/>
            <w:szCs w:val="24"/>
            <w:lang w:val="en" w:eastAsia="zh-CN" w:bidi="hi-IN"/>
          </w:rPr>
          <w:t xml:space="preserve"> </w:t>
        </w:r>
      </w:ins>
      <w:ins w:id="226" w:author="m" w:date="2021-03-01T17:32:51Z">
        <w:r>
          <w:rPr>
            <w:rFonts w:hint="default" w:eastAsia="NSimSun" w:cstheme="minorHAnsi"/>
            <w:kern w:val="3"/>
            <w:sz w:val="24"/>
            <w:szCs w:val="24"/>
            <w:lang w:val="en" w:eastAsia="zh-CN" w:bidi="hi-IN"/>
          </w:rPr>
          <w:t>(</w:t>
        </w:r>
      </w:ins>
      <w:ins w:id="227" w:author="m" w:date="2021-03-01T17:32:52Z">
        <w:r>
          <w:rPr>
            <w:rFonts w:hint="default" w:eastAsia="NSimSun" w:cstheme="minorHAnsi"/>
            <w:kern w:val="3"/>
            <w:sz w:val="24"/>
            <w:szCs w:val="24"/>
            <w:lang w:val="en" w:eastAsia="zh-CN" w:bidi="hi-IN"/>
          </w:rPr>
          <w:t>Had</w:t>
        </w:r>
      </w:ins>
      <w:ins w:id="228" w:author="m" w:date="2021-03-01T17:32:54Z">
        <w:r>
          <w:rPr>
            <w:rFonts w:hint="default" w:eastAsia="NSimSun" w:cstheme="minorHAnsi"/>
            <w:kern w:val="3"/>
            <w:sz w:val="24"/>
            <w:szCs w:val="24"/>
            <w:lang w:val="en" w:eastAsia="zh-CN" w:bidi="hi-IN"/>
          </w:rPr>
          <w:t xml:space="preserve">field </w:t>
        </w:r>
      </w:ins>
      <w:ins w:id="229" w:author="m" w:date="2021-03-01T17:32:56Z">
        <w:r>
          <w:rPr>
            <w:rFonts w:hint="default" w:eastAsia="NSimSun" w:cstheme="minorHAnsi"/>
            <w:kern w:val="3"/>
            <w:sz w:val="24"/>
            <w:szCs w:val="24"/>
            <w:lang w:val="en" w:eastAsia="zh-CN" w:bidi="hi-IN"/>
          </w:rPr>
          <w:t>2010</w:t>
        </w:r>
      </w:ins>
      <w:ins w:id="230" w:author="m" w:date="2021-03-01T17:32:57Z">
        <w:r>
          <w:rPr>
            <w:rFonts w:hint="default" w:eastAsia="NSimSun" w:cstheme="minorHAnsi"/>
            <w:kern w:val="3"/>
            <w:sz w:val="24"/>
            <w:szCs w:val="24"/>
            <w:lang w:val="en" w:eastAsia="zh-CN" w:bidi="hi-IN"/>
          </w:rPr>
          <w:t>)</w:t>
        </w:r>
      </w:ins>
      <w:ins w:id="231" w:author="m" w:date="2021-03-01T17:33:28Z">
        <w:r>
          <w:rPr>
            <w:rFonts w:hint="default" w:eastAsia="NSimSun" w:cstheme="minorHAnsi"/>
            <w:kern w:val="3"/>
            <w:sz w:val="24"/>
            <w:szCs w:val="24"/>
            <w:lang w:val="en" w:eastAsia="zh-CN" w:bidi="hi-IN"/>
          </w:rPr>
          <w:t xml:space="preserve"> to e</w:t>
        </w:r>
      </w:ins>
      <w:ins w:id="232" w:author="m" w:date="2021-03-01T17:33:29Z">
        <w:r>
          <w:rPr>
            <w:rFonts w:hint="default" w:eastAsia="NSimSun" w:cstheme="minorHAnsi"/>
            <w:kern w:val="3"/>
            <w:sz w:val="24"/>
            <w:szCs w:val="24"/>
            <w:lang w:val="en" w:eastAsia="zh-CN" w:bidi="hi-IN"/>
          </w:rPr>
          <w:t>valute t</w:t>
        </w:r>
      </w:ins>
      <w:ins w:id="233" w:author="m" w:date="2021-03-01T17:33:30Z">
        <w:r>
          <w:rPr>
            <w:rFonts w:hint="default" w:eastAsia="NSimSun" w:cstheme="minorHAnsi"/>
            <w:kern w:val="3"/>
            <w:sz w:val="24"/>
            <w:szCs w:val="24"/>
            <w:lang w:val="en" w:eastAsia="zh-CN" w:bidi="hi-IN"/>
          </w:rPr>
          <w:t xml:space="preserve">he </w:t>
        </w:r>
      </w:ins>
      <w:ins w:id="234" w:author="m" w:date="2021-03-01T17:34:32Z">
        <w:r>
          <w:rPr>
            <w:rFonts w:hint="default" w:eastAsia="NSimSun" w:cstheme="minorHAnsi"/>
            <w:kern w:val="3"/>
            <w:sz w:val="24"/>
            <w:szCs w:val="24"/>
            <w:lang w:val="en" w:eastAsia="zh-CN" w:bidi="hi-IN"/>
          </w:rPr>
          <w:t>effe</w:t>
        </w:r>
      </w:ins>
      <w:ins w:id="235" w:author="m" w:date="2021-03-01T17:34:33Z">
        <w:r>
          <w:rPr>
            <w:rFonts w:hint="default" w:eastAsia="NSimSun" w:cstheme="minorHAnsi"/>
            <w:kern w:val="3"/>
            <w:sz w:val="24"/>
            <w:szCs w:val="24"/>
            <w:lang w:val="en" w:eastAsia="zh-CN" w:bidi="hi-IN"/>
          </w:rPr>
          <w:t xml:space="preserve">ct of </w:t>
        </w:r>
      </w:ins>
      <w:ins w:id="236" w:author="m" w:date="2021-03-01T17:34:49Z">
        <w:r>
          <w:rPr>
            <w:rFonts w:hint="default" w:eastAsia="NSimSun" w:cstheme="minorHAnsi"/>
            <w:kern w:val="3"/>
            <w:sz w:val="24"/>
            <w:szCs w:val="24"/>
            <w:lang w:val="en" w:eastAsia="zh-CN" w:bidi="hi-IN"/>
          </w:rPr>
          <w:t xml:space="preserve">the </w:t>
        </w:r>
      </w:ins>
      <w:ins w:id="237" w:author="m" w:date="2021-03-01T17:34:50Z">
        <w:r>
          <w:rPr>
            <w:rFonts w:hint="default" w:eastAsia="NSimSun" w:cstheme="minorHAnsi"/>
            <w:kern w:val="3"/>
            <w:sz w:val="24"/>
            <w:szCs w:val="24"/>
            <w:lang w:val="en" w:eastAsia="zh-CN" w:bidi="hi-IN"/>
          </w:rPr>
          <w:t>diff</w:t>
        </w:r>
      </w:ins>
      <w:ins w:id="238" w:author="m" w:date="2021-03-01T17:34:51Z">
        <w:r>
          <w:rPr>
            <w:rFonts w:hint="default" w:eastAsia="NSimSun" w:cstheme="minorHAnsi"/>
            <w:kern w:val="3"/>
            <w:sz w:val="24"/>
            <w:szCs w:val="24"/>
            <w:lang w:val="en" w:eastAsia="zh-CN" w:bidi="hi-IN"/>
          </w:rPr>
          <w:t xml:space="preserve">erent </w:t>
        </w:r>
      </w:ins>
      <w:ins w:id="239" w:author="m" w:date="2021-03-01T17:34:35Z">
        <w:r>
          <w:rPr>
            <w:rFonts w:hint="default" w:eastAsia="NSimSun" w:cstheme="minorHAnsi"/>
            <w:kern w:val="3"/>
            <w:sz w:val="24"/>
            <w:szCs w:val="24"/>
            <w:lang w:val="en" w:eastAsia="zh-CN" w:bidi="hi-IN"/>
          </w:rPr>
          <w:t>s</w:t>
        </w:r>
      </w:ins>
      <w:ins w:id="240" w:author="m" w:date="2021-03-01T17:34:36Z">
        <w:r>
          <w:rPr>
            <w:rFonts w:hint="default" w:eastAsia="NSimSun" w:cstheme="minorHAnsi"/>
            <w:kern w:val="3"/>
            <w:sz w:val="24"/>
            <w:szCs w:val="24"/>
            <w:lang w:val="en" w:eastAsia="zh-CN" w:bidi="hi-IN"/>
          </w:rPr>
          <w:t>ensor</w:t>
        </w:r>
      </w:ins>
      <w:ins w:id="241" w:author="m" w:date="2021-03-01T17:34:37Z">
        <w:r>
          <w:rPr>
            <w:rFonts w:hint="default" w:eastAsia="NSimSun" w:cstheme="minorHAnsi"/>
            <w:kern w:val="3"/>
            <w:sz w:val="24"/>
            <w:szCs w:val="24"/>
            <w:lang w:val="en" w:eastAsia="zh-CN" w:bidi="hi-IN"/>
          </w:rPr>
          <w:t>y i</w:t>
        </w:r>
      </w:ins>
      <w:ins w:id="242" w:author="m" w:date="2021-03-01T17:34:38Z">
        <w:r>
          <w:rPr>
            <w:rFonts w:hint="default" w:eastAsia="NSimSun" w:cstheme="minorHAnsi"/>
            <w:kern w:val="3"/>
            <w:sz w:val="24"/>
            <w:szCs w:val="24"/>
            <w:lang w:val="en" w:eastAsia="zh-CN" w:bidi="hi-IN"/>
          </w:rPr>
          <w:t>nput</w:t>
        </w:r>
      </w:ins>
      <w:ins w:id="243" w:author="m" w:date="2021-03-01T17:34:48Z">
        <w:r>
          <w:rPr>
            <w:rFonts w:hint="default" w:eastAsia="NSimSun" w:cstheme="minorHAnsi"/>
            <w:kern w:val="3"/>
            <w:sz w:val="24"/>
            <w:szCs w:val="24"/>
            <w:lang w:val="en" w:eastAsia="zh-CN" w:bidi="hi-IN"/>
          </w:rPr>
          <w:t>s</w:t>
        </w:r>
      </w:ins>
      <w:ins w:id="244" w:author="m" w:date="2021-03-01T17:34:39Z">
        <w:r>
          <w:rPr>
            <w:rFonts w:hint="default" w:eastAsia="NSimSun" w:cstheme="minorHAnsi"/>
            <w:kern w:val="3"/>
            <w:sz w:val="24"/>
            <w:szCs w:val="24"/>
            <w:lang w:val="en" w:eastAsia="zh-CN" w:bidi="hi-IN"/>
          </w:rPr>
          <w:t xml:space="preserve"> </w:t>
        </w:r>
      </w:ins>
      <w:ins w:id="245" w:author="m" w:date="2021-03-01T17:36:14Z">
        <w:r>
          <w:rPr>
            <w:rFonts w:hint="default" w:eastAsia="NSimSun" w:cstheme="minorHAnsi"/>
            <w:kern w:val="3"/>
            <w:sz w:val="24"/>
            <w:szCs w:val="24"/>
            <w:lang w:val="en" w:eastAsia="zh-CN" w:bidi="hi-IN"/>
          </w:rPr>
          <w:t>(</w:t>
        </w:r>
      </w:ins>
      <w:ins w:id="246" w:author="m" w:date="2021-03-01T17:36:15Z">
        <w:r>
          <w:rPr>
            <w:rFonts w:hint="default" w:eastAsia="NSimSun" w:cstheme="minorHAnsi"/>
            <w:kern w:val="3"/>
            <w:sz w:val="24"/>
            <w:szCs w:val="24"/>
            <w:lang w:val="en" w:eastAsia="zh-CN" w:bidi="hi-IN"/>
          </w:rPr>
          <w:t>predic</w:t>
        </w:r>
      </w:ins>
      <w:ins w:id="247" w:author="m" w:date="2021-03-01T17:36:16Z">
        <w:r>
          <w:rPr>
            <w:rFonts w:hint="default" w:eastAsia="NSimSun" w:cstheme="minorHAnsi"/>
            <w:kern w:val="3"/>
            <w:sz w:val="24"/>
            <w:szCs w:val="24"/>
            <w:lang w:val="en" w:eastAsia="zh-CN" w:bidi="hi-IN"/>
          </w:rPr>
          <w:t>tor</w:t>
        </w:r>
      </w:ins>
      <w:ins w:id="248" w:author="m" w:date="2021-03-01T17:36:17Z">
        <w:r>
          <w:rPr>
            <w:rFonts w:hint="default" w:eastAsia="NSimSun" w:cstheme="minorHAnsi"/>
            <w:kern w:val="3"/>
            <w:sz w:val="24"/>
            <w:szCs w:val="24"/>
            <w:lang w:val="en" w:eastAsia="zh-CN" w:bidi="hi-IN"/>
          </w:rPr>
          <w:t xml:space="preserve">) </w:t>
        </w:r>
      </w:ins>
      <w:ins w:id="249" w:author="m" w:date="2021-03-01T17:34:55Z">
        <w:r>
          <w:rPr>
            <w:rFonts w:hint="default" w:eastAsia="NSimSun" w:cstheme="minorHAnsi"/>
            <w:kern w:val="3"/>
            <w:sz w:val="24"/>
            <w:szCs w:val="24"/>
            <w:lang w:val="en" w:eastAsia="zh-CN" w:bidi="hi-IN"/>
          </w:rPr>
          <w:t>i</w:t>
        </w:r>
      </w:ins>
      <w:ins w:id="250" w:author="m" w:date="2021-03-01T17:34:56Z">
        <w:r>
          <w:rPr>
            <w:rFonts w:hint="default" w:eastAsia="NSimSun" w:cstheme="minorHAnsi"/>
            <w:kern w:val="3"/>
            <w:sz w:val="24"/>
            <w:szCs w:val="24"/>
            <w:lang w:val="en" w:eastAsia="zh-CN" w:bidi="hi-IN"/>
          </w:rPr>
          <w:t>n the</w:t>
        </w:r>
      </w:ins>
      <w:ins w:id="251" w:author="m" w:date="2021-03-01T17:34:57Z">
        <w:r>
          <w:rPr>
            <w:rFonts w:hint="default" w:eastAsia="NSimSun" w:cstheme="minorHAnsi"/>
            <w:kern w:val="3"/>
            <w:sz w:val="24"/>
            <w:szCs w:val="24"/>
            <w:lang w:val="en" w:eastAsia="zh-CN" w:bidi="hi-IN"/>
          </w:rPr>
          <w:t xml:space="preserve"> time</w:t>
        </w:r>
      </w:ins>
      <w:ins w:id="252" w:author="m" w:date="2021-03-01T17:35:39Z">
        <w:r>
          <w:rPr>
            <w:rFonts w:hint="default" w:eastAsia="NSimSun" w:cstheme="minorHAnsi"/>
            <w:kern w:val="3"/>
            <w:sz w:val="24"/>
            <w:szCs w:val="24"/>
            <w:lang w:val="en" w:eastAsia="zh-CN" w:bidi="hi-IN"/>
          </w:rPr>
          <w:t xml:space="preserve"> </w:t>
        </w:r>
      </w:ins>
      <w:ins w:id="253" w:author="m" w:date="2021-03-01T17:35:40Z">
        <w:r>
          <w:rPr>
            <w:rFonts w:eastAsia="NSimSun" w:cstheme="minorHAnsi"/>
            <w:kern w:val="3"/>
            <w:sz w:val="24"/>
            <w:szCs w:val="24"/>
            <w:lang w:val="en-US" w:eastAsia="zh-CN" w:bidi="hi-IN"/>
          </w:rPr>
          <w:t>required for the bat to enter the leaf</w:t>
        </w:r>
      </w:ins>
      <w:ins w:id="254" w:author="m" w:date="2021-03-01T17:36:20Z">
        <w:r>
          <w:rPr>
            <w:rFonts w:hint="default" w:eastAsia="NSimSun" w:cstheme="minorHAnsi"/>
            <w:kern w:val="3"/>
            <w:sz w:val="24"/>
            <w:szCs w:val="24"/>
            <w:lang w:val="en" w:eastAsia="zh-CN" w:bidi="hi-IN"/>
          </w:rPr>
          <w:t xml:space="preserve"> </w:t>
        </w:r>
      </w:ins>
      <w:ins w:id="255" w:author="m" w:date="2021-03-01T17:36:21Z">
        <w:r>
          <w:rPr>
            <w:rFonts w:hint="default" w:eastAsia="NSimSun" w:cstheme="minorHAnsi"/>
            <w:kern w:val="3"/>
            <w:sz w:val="24"/>
            <w:szCs w:val="24"/>
            <w:lang w:val="en" w:eastAsia="zh-CN" w:bidi="hi-IN"/>
          </w:rPr>
          <w:t>(respo</w:t>
        </w:r>
      </w:ins>
      <w:ins w:id="256" w:author="m" w:date="2021-03-01T17:36:22Z">
        <w:r>
          <w:rPr>
            <w:rFonts w:hint="default" w:eastAsia="NSimSun" w:cstheme="minorHAnsi"/>
            <w:kern w:val="3"/>
            <w:sz w:val="24"/>
            <w:szCs w:val="24"/>
            <w:lang w:val="en" w:eastAsia="zh-CN" w:bidi="hi-IN"/>
          </w:rPr>
          <w:t>nse)</w:t>
        </w:r>
      </w:ins>
      <w:ins w:id="257" w:author="m" w:date="2021-03-01T17:53:55Z">
        <w:r>
          <w:rPr>
            <w:rFonts w:hint="default" w:eastAsia="NSimSun" w:cstheme="minorHAnsi"/>
            <w:kern w:val="3"/>
            <w:sz w:val="24"/>
            <w:szCs w:val="24"/>
            <w:lang w:val="en" w:eastAsia="zh-CN" w:bidi="hi-IN"/>
          </w:rPr>
          <w:t xml:space="preserve">, </w:t>
        </w:r>
      </w:ins>
      <w:ins w:id="258" w:author="m" w:date="2021-03-01T17:53:56Z">
        <w:r>
          <w:rPr>
            <w:rFonts w:hint="default" w:eastAsia="NSimSun" w:cstheme="minorHAnsi"/>
            <w:kern w:val="3"/>
            <w:sz w:val="24"/>
            <w:szCs w:val="24"/>
            <w:lang w:val="en" w:eastAsia="zh-CN" w:bidi="hi-IN"/>
          </w:rPr>
          <w:t>inc</w:t>
        </w:r>
      </w:ins>
      <w:ins w:id="259" w:author="m" w:date="2021-03-01T17:53:57Z">
        <w:r>
          <w:rPr>
            <w:rFonts w:hint="default" w:eastAsia="NSimSun" w:cstheme="minorHAnsi"/>
            <w:kern w:val="3"/>
            <w:sz w:val="24"/>
            <w:szCs w:val="24"/>
            <w:lang w:val="en" w:eastAsia="zh-CN" w:bidi="hi-IN"/>
          </w:rPr>
          <w:t xml:space="preserve">luding </w:t>
        </w:r>
      </w:ins>
      <w:ins w:id="260" w:author="m" w:date="2021-03-01T17:54:00Z">
        <w:r>
          <w:rPr>
            <w:rFonts w:hint="default" w:eastAsia="NSimSun" w:cstheme="minorHAnsi"/>
            <w:kern w:val="3"/>
            <w:sz w:val="24"/>
            <w:szCs w:val="24"/>
            <w:lang w:val="en" w:eastAsia="zh-CN" w:bidi="hi-IN"/>
          </w:rPr>
          <w:t>in</w:t>
        </w:r>
      </w:ins>
      <w:ins w:id="261" w:author="m" w:date="2021-03-01T17:54:01Z">
        <w:r>
          <w:rPr>
            <w:rFonts w:hint="default" w:eastAsia="NSimSun" w:cstheme="minorHAnsi"/>
            <w:kern w:val="3"/>
            <w:sz w:val="24"/>
            <w:szCs w:val="24"/>
            <w:lang w:val="en" w:eastAsia="zh-CN" w:bidi="hi-IN"/>
          </w:rPr>
          <w:t>dividu</w:t>
        </w:r>
      </w:ins>
      <w:ins w:id="262" w:author="m" w:date="2021-03-01T17:54:02Z">
        <w:r>
          <w:rPr>
            <w:rFonts w:hint="default" w:eastAsia="NSimSun" w:cstheme="minorHAnsi"/>
            <w:kern w:val="3"/>
            <w:sz w:val="24"/>
            <w:szCs w:val="24"/>
            <w:lang w:val="en" w:eastAsia="zh-CN" w:bidi="hi-IN"/>
          </w:rPr>
          <w:t xml:space="preserve">al as </w:t>
        </w:r>
      </w:ins>
      <w:ins w:id="263" w:author="m" w:date="2021-03-01T17:54:04Z">
        <w:r>
          <w:rPr>
            <w:rFonts w:hint="default" w:eastAsia="NSimSun" w:cstheme="minorHAnsi"/>
            <w:kern w:val="3"/>
            <w:sz w:val="24"/>
            <w:szCs w:val="24"/>
            <w:lang w:val="en" w:eastAsia="zh-CN" w:bidi="hi-IN"/>
          </w:rPr>
          <w:t>ran</w:t>
        </w:r>
      </w:ins>
      <w:ins w:id="264" w:author="m" w:date="2021-03-01T17:54:05Z">
        <w:r>
          <w:rPr>
            <w:rFonts w:hint="default" w:eastAsia="NSimSun" w:cstheme="minorHAnsi"/>
            <w:kern w:val="3"/>
            <w:sz w:val="24"/>
            <w:szCs w:val="24"/>
            <w:lang w:val="en" w:eastAsia="zh-CN" w:bidi="hi-IN"/>
          </w:rPr>
          <w:t xml:space="preserve">dom </w:t>
        </w:r>
      </w:ins>
      <w:ins w:id="265" w:author="m" w:date="2021-03-01T17:54:09Z">
        <w:r>
          <w:rPr>
            <w:rFonts w:hint="default" w:eastAsia="NSimSun" w:cstheme="minorHAnsi"/>
            <w:kern w:val="3"/>
            <w:sz w:val="24"/>
            <w:szCs w:val="24"/>
            <w:lang w:val="en" w:eastAsia="zh-CN" w:bidi="hi-IN"/>
          </w:rPr>
          <w:t>effe</w:t>
        </w:r>
      </w:ins>
      <w:ins w:id="266" w:author="m" w:date="2021-03-01T17:54:10Z">
        <w:r>
          <w:rPr>
            <w:rFonts w:hint="default" w:eastAsia="NSimSun" w:cstheme="minorHAnsi"/>
            <w:kern w:val="3"/>
            <w:sz w:val="24"/>
            <w:szCs w:val="24"/>
            <w:lang w:val="en" w:eastAsia="zh-CN" w:bidi="hi-IN"/>
          </w:rPr>
          <w:t>ct</w:t>
        </w:r>
      </w:ins>
      <w:ins w:id="267" w:author="m" w:date="2021-03-01T17:56:33Z">
        <w:r>
          <w:rPr>
            <w:rFonts w:hint="default" w:eastAsia="NSimSun" w:cstheme="minorHAnsi"/>
            <w:kern w:val="3"/>
            <w:sz w:val="24"/>
            <w:szCs w:val="24"/>
            <w:lang w:val="en" w:eastAsia="zh-CN" w:bidi="hi-IN"/>
          </w:rPr>
          <w:t xml:space="preserve"> (r</w:t>
        </w:r>
      </w:ins>
      <w:ins w:id="268" w:author="m" w:date="2021-03-01T17:56:34Z">
        <w:r>
          <w:rPr>
            <w:rFonts w:hint="default" w:eastAsia="NSimSun" w:cstheme="minorHAnsi"/>
            <w:kern w:val="3"/>
            <w:sz w:val="24"/>
            <w:szCs w:val="24"/>
            <w:lang w:val="en" w:eastAsia="zh-CN" w:bidi="hi-IN"/>
          </w:rPr>
          <w:t xml:space="preserve">andom </w:t>
        </w:r>
      </w:ins>
      <w:ins w:id="269" w:author="m" w:date="2021-03-01T17:56:35Z">
        <w:r>
          <w:rPr>
            <w:rFonts w:hint="default" w:eastAsia="NSimSun" w:cstheme="minorHAnsi"/>
            <w:kern w:val="3"/>
            <w:sz w:val="24"/>
            <w:szCs w:val="24"/>
            <w:lang w:val="en" w:eastAsia="zh-CN" w:bidi="hi-IN"/>
          </w:rPr>
          <w:t>intercep</w:t>
        </w:r>
      </w:ins>
      <w:ins w:id="270" w:author="m" w:date="2021-03-01T17:56:36Z">
        <w:r>
          <w:rPr>
            <w:rFonts w:hint="default" w:eastAsia="NSimSun" w:cstheme="minorHAnsi"/>
            <w:kern w:val="3"/>
            <w:sz w:val="24"/>
            <w:szCs w:val="24"/>
            <w:lang w:val="en" w:eastAsia="zh-CN" w:bidi="hi-IN"/>
          </w:rPr>
          <w:t>t)</w:t>
        </w:r>
      </w:ins>
      <w:ins w:id="271" w:author="m" w:date="2021-03-01T17:35:44Z">
        <w:r>
          <w:rPr>
            <w:rFonts w:hint="default" w:eastAsia="NSimSun" w:cstheme="minorHAnsi"/>
            <w:kern w:val="3"/>
            <w:sz w:val="24"/>
            <w:szCs w:val="24"/>
            <w:lang w:val="en" w:eastAsia="zh-CN" w:bidi="hi-IN"/>
          </w:rPr>
          <w:t>.</w:t>
        </w:r>
      </w:ins>
      <w:ins w:id="272" w:author="m" w:date="2021-03-01T17:35:40Z">
        <w:r>
          <w:rPr>
            <w:rFonts w:eastAsia="NSimSun" w:cstheme="minorHAnsi"/>
            <w:kern w:val="3"/>
            <w:sz w:val="24"/>
            <w:szCs w:val="24"/>
            <w:lang w:val="en-US" w:eastAsia="zh-CN" w:bidi="hi-IN"/>
          </w:rPr>
          <w:t xml:space="preserve"> </w:t>
        </w:r>
      </w:ins>
      <w:ins w:id="273" w:author="m" w:date="2021-03-01T17:34:57Z">
        <w:r>
          <w:rPr>
            <w:rFonts w:hint="default" w:eastAsia="NSimSun" w:cstheme="minorHAnsi"/>
            <w:kern w:val="3"/>
            <w:sz w:val="24"/>
            <w:szCs w:val="24"/>
            <w:lang w:val="en" w:eastAsia="zh-CN" w:bidi="hi-IN"/>
          </w:rPr>
          <w:t xml:space="preserve"> </w:t>
        </w:r>
      </w:ins>
      <w:ins w:id="274" w:author="m" w:date="2021-03-01T17:35:54Z">
        <w:r>
          <w:rPr>
            <w:rFonts w:hint="default" w:eastAsia="NSimSun" w:cstheme="minorHAnsi"/>
            <w:kern w:val="3"/>
            <w:sz w:val="24"/>
            <w:szCs w:val="24"/>
            <w:lang w:val="en" w:eastAsia="zh-CN" w:bidi="hi-IN"/>
          </w:rPr>
          <w:t>F</w:t>
        </w:r>
      </w:ins>
      <w:ins w:id="275" w:author="m" w:date="2021-03-01T17:35:55Z">
        <w:r>
          <w:rPr>
            <w:rFonts w:hint="default" w:eastAsia="NSimSun" w:cstheme="minorHAnsi"/>
            <w:kern w:val="3"/>
            <w:sz w:val="24"/>
            <w:szCs w:val="24"/>
            <w:lang w:val="en" w:eastAsia="zh-CN" w:bidi="hi-IN"/>
          </w:rPr>
          <w:t>ir</w:t>
        </w:r>
      </w:ins>
      <w:ins w:id="276" w:author="m" w:date="2021-03-01T17:35:56Z">
        <w:r>
          <w:rPr>
            <w:rFonts w:hint="default" w:eastAsia="NSimSun" w:cstheme="minorHAnsi"/>
            <w:kern w:val="3"/>
            <w:sz w:val="24"/>
            <w:szCs w:val="24"/>
            <w:lang w:val="en" w:eastAsia="zh-CN" w:bidi="hi-IN"/>
          </w:rPr>
          <w:t>st</w:t>
        </w:r>
      </w:ins>
      <w:ins w:id="277" w:author="m" w:date="2021-03-01T17:38:55Z">
        <w:r>
          <w:rPr>
            <w:rFonts w:hint="default" w:eastAsia="NSimSun" w:cstheme="minorHAnsi"/>
            <w:kern w:val="3"/>
            <w:sz w:val="24"/>
            <w:szCs w:val="24"/>
            <w:lang w:val="en" w:eastAsia="zh-CN" w:bidi="hi-IN"/>
          </w:rPr>
          <w:t>,</w:t>
        </w:r>
      </w:ins>
      <w:ins w:id="278" w:author="m" w:date="2021-03-01T17:35:56Z">
        <w:r>
          <w:rPr>
            <w:rFonts w:hint="default" w:eastAsia="NSimSun" w:cstheme="minorHAnsi"/>
            <w:kern w:val="3"/>
            <w:sz w:val="24"/>
            <w:szCs w:val="24"/>
            <w:lang w:val="en" w:eastAsia="zh-CN" w:bidi="hi-IN"/>
          </w:rPr>
          <w:t xml:space="preserve"> we</w:t>
        </w:r>
      </w:ins>
      <w:ins w:id="279" w:author="m" w:date="2021-03-01T17:35:57Z">
        <w:r>
          <w:rPr>
            <w:rFonts w:hint="default" w:eastAsia="NSimSun" w:cstheme="minorHAnsi"/>
            <w:kern w:val="3"/>
            <w:sz w:val="24"/>
            <w:szCs w:val="24"/>
            <w:lang w:val="en" w:eastAsia="zh-CN" w:bidi="hi-IN"/>
          </w:rPr>
          <w:t xml:space="preserve"> </w:t>
        </w:r>
      </w:ins>
      <w:ins w:id="280" w:author="m" w:date="2021-03-01T17:36:01Z">
        <w:r>
          <w:rPr>
            <w:rFonts w:hint="default" w:eastAsia="NSimSun" w:cstheme="minorHAnsi"/>
            <w:kern w:val="3"/>
            <w:sz w:val="24"/>
            <w:szCs w:val="24"/>
            <w:lang w:val="en" w:eastAsia="zh-CN" w:bidi="hi-IN"/>
          </w:rPr>
          <w:t>ra</w:t>
        </w:r>
      </w:ins>
      <w:ins w:id="281" w:author="m" w:date="2021-03-01T17:36:02Z">
        <w:r>
          <w:rPr>
            <w:rFonts w:hint="default" w:eastAsia="NSimSun" w:cstheme="minorHAnsi"/>
            <w:kern w:val="3"/>
            <w:sz w:val="24"/>
            <w:szCs w:val="24"/>
            <w:lang w:val="en" w:eastAsia="zh-CN" w:bidi="hi-IN"/>
          </w:rPr>
          <w:t xml:space="preserve">n a </w:t>
        </w:r>
      </w:ins>
      <w:ins w:id="282" w:author="m" w:date="2021-03-01T17:36:03Z">
        <w:r>
          <w:rPr>
            <w:rFonts w:hint="default" w:eastAsia="NSimSun" w:cstheme="minorHAnsi"/>
            <w:kern w:val="3"/>
            <w:sz w:val="24"/>
            <w:szCs w:val="24"/>
            <w:lang w:val="en" w:eastAsia="zh-CN" w:bidi="hi-IN"/>
          </w:rPr>
          <w:t>mo</w:t>
        </w:r>
      </w:ins>
      <w:ins w:id="283" w:author="m" w:date="2021-03-01T17:36:04Z">
        <w:r>
          <w:rPr>
            <w:rFonts w:hint="default" w:eastAsia="NSimSun" w:cstheme="minorHAnsi"/>
            <w:kern w:val="3"/>
            <w:sz w:val="24"/>
            <w:szCs w:val="24"/>
            <w:lang w:val="en" w:eastAsia="zh-CN" w:bidi="hi-IN"/>
          </w:rPr>
          <w:t xml:space="preserve">del </w:t>
        </w:r>
      </w:ins>
      <w:ins w:id="284" w:author="m" w:date="2021-03-01T17:37:03Z">
        <w:r>
          <w:rPr>
            <w:rFonts w:hint="default" w:eastAsia="NSimSun" w:cstheme="minorHAnsi"/>
            <w:kern w:val="3"/>
            <w:sz w:val="24"/>
            <w:szCs w:val="24"/>
            <w:lang w:val="en" w:eastAsia="zh-CN" w:bidi="hi-IN"/>
          </w:rPr>
          <w:t>wi</w:t>
        </w:r>
      </w:ins>
      <w:ins w:id="285" w:author="m" w:date="2021-03-01T17:37:04Z">
        <w:r>
          <w:rPr>
            <w:rFonts w:hint="default" w:eastAsia="NSimSun" w:cstheme="minorHAnsi"/>
            <w:kern w:val="3"/>
            <w:sz w:val="24"/>
            <w:szCs w:val="24"/>
            <w:lang w:val="en" w:eastAsia="zh-CN" w:bidi="hi-IN"/>
          </w:rPr>
          <w:t xml:space="preserve">th </w:t>
        </w:r>
      </w:ins>
      <w:ins w:id="286" w:author="m" w:date="2021-03-01T17:38:14Z">
        <w:r>
          <w:rPr>
            <w:rFonts w:hint="default" w:eastAsia="NSimSun" w:cstheme="minorHAnsi"/>
            <w:kern w:val="3"/>
            <w:sz w:val="24"/>
            <w:szCs w:val="24"/>
            <w:lang w:val="en" w:eastAsia="zh-CN" w:bidi="hi-IN"/>
          </w:rPr>
          <w:t>the</w:t>
        </w:r>
      </w:ins>
      <w:ins w:id="287" w:author="m" w:date="2021-03-01T17:38:15Z">
        <w:r>
          <w:rPr>
            <w:rFonts w:hint="default" w:eastAsia="NSimSun" w:cstheme="minorHAnsi"/>
            <w:kern w:val="3"/>
            <w:sz w:val="24"/>
            <w:szCs w:val="24"/>
            <w:lang w:val="en" w:eastAsia="zh-CN" w:bidi="hi-IN"/>
          </w:rPr>
          <w:t xml:space="preserve"> res</w:t>
        </w:r>
      </w:ins>
      <w:ins w:id="288" w:author="m" w:date="2021-03-01T17:38:16Z">
        <w:r>
          <w:rPr>
            <w:rFonts w:hint="default" w:eastAsia="NSimSun" w:cstheme="minorHAnsi"/>
            <w:kern w:val="3"/>
            <w:sz w:val="24"/>
            <w:szCs w:val="24"/>
            <w:lang w:val="en" w:eastAsia="zh-CN" w:bidi="hi-IN"/>
          </w:rPr>
          <w:t>ponse</w:t>
        </w:r>
      </w:ins>
      <w:ins w:id="289" w:author="m" w:date="2021-03-01T17:37:15Z">
        <w:r>
          <w:rPr>
            <w:rFonts w:hint="default" w:eastAsia="NSimSun" w:cstheme="minorHAnsi"/>
            <w:kern w:val="3"/>
            <w:sz w:val="24"/>
            <w:szCs w:val="24"/>
            <w:lang w:val="en" w:eastAsia="zh-CN" w:bidi="hi-IN"/>
          </w:rPr>
          <w:t xml:space="preserve"> </w:t>
        </w:r>
      </w:ins>
      <w:ins w:id="290" w:author="m" w:date="2021-03-01T17:37:24Z">
        <w:r>
          <w:rPr>
            <w:rFonts w:hint="default" w:eastAsia="NSimSun" w:cstheme="minorHAnsi"/>
            <w:kern w:val="3"/>
            <w:sz w:val="24"/>
            <w:szCs w:val="24"/>
            <w:lang w:val="en" w:eastAsia="zh-CN" w:bidi="hi-IN"/>
          </w:rPr>
          <w:t xml:space="preserve">as </w:t>
        </w:r>
      </w:ins>
      <w:ins w:id="291" w:author="m" w:date="2021-03-01T17:37:29Z">
        <w:r>
          <w:rPr>
            <w:rFonts w:hint="default" w:eastAsia="NSimSun" w:cstheme="minorHAnsi"/>
            <w:kern w:val="3"/>
            <w:sz w:val="24"/>
            <w:szCs w:val="24"/>
            <w:lang w:val="en" w:eastAsia="zh-CN" w:bidi="hi-IN"/>
          </w:rPr>
          <w:t>a ca</w:t>
        </w:r>
      </w:ins>
      <w:ins w:id="292" w:author="m" w:date="2021-03-01T17:37:30Z">
        <w:r>
          <w:rPr>
            <w:rFonts w:hint="default" w:eastAsia="NSimSun" w:cstheme="minorHAnsi"/>
            <w:kern w:val="3"/>
            <w:sz w:val="24"/>
            <w:szCs w:val="24"/>
            <w:lang w:val="en" w:eastAsia="zh-CN" w:bidi="hi-IN"/>
          </w:rPr>
          <w:t>tegor</w:t>
        </w:r>
      </w:ins>
      <w:ins w:id="293" w:author="m" w:date="2021-03-01T17:37:31Z">
        <w:r>
          <w:rPr>
            <w:rFonts w:hint="default" w:eastAsia="NSimSun" w:cstheme="minorHAnsi"/>
            <w:kern w:val="3"/>
            <w:sz w:val="24"/>
            <w:szCs w:val="24"/>
            <w:lang w:val="en" w:eastAsia="zh-CN" w:bidi="hi-IN"/>
          </w:rPr>
          <w:t>ical va</w:t>
        </w:r>
      </w:ins>
      <w:ins w:id="294" w:author="m" w:date="2021-03-01T17:37:32Z">
        <w:r>
          <w:rPr>
            <w:rFonts w:hint="default" w:eastAsia="NSimSun" w:cstheme="minorHAnsi"/>
            <w:kern w:val="3"/>
            <w:sz w:val="24"/>
            <w:szCs w:val="24"/>
            <w:lang w:val="en" w:eastAsia="zh-CN" w:bidi="hi-IN"/>
          </w:rPr>
          <w:t>ri</w:t>
        </w:r>
      </w:ins>
      <w:ins w:id="295" w:author="m" w:date="2021-03-01T17:37:33Z">
        <w:r>
          <w:rPr>
            <w:rFonts w:hint="default" w:eastAsia="NSimSun" w:cstheme="minorHAnsi"/>
            <w:kern w:val="3"/>
            <w:sz w:val="24"/>
            <w:szCs w:val="24"/>
            <w:lang w:val="en" w:eastAsia="zh-CN" w:bidi="hi-IN"/>
          </w:rPr>
          <w:t>able</w:t>
        </w:r>
      </w:ins>
      <w:ins w:id="296" w:author="m" w:date="2021-03-01T17:37:34Z">
        <w:r>
          <w:rPr>
            <w:rFonts w:hint="default" w:eastAsia="NSimSun" w:cstheme="minorHAnsi"/>
            <w:kern w:val="3"/>
            <w:sz w:val="24"/>
            <w:szCs w:val="24"/>
            <w:lang w:val="en" w:eastAsia="zh-CN" w:bidi="hi-IN"/>
          </w:rPr>
          <w:t xml:space="preserve"> to ev</w:t>
        </w:r>
      </w:ins>
      <w:ins w:id="297" w:author="m" w:date="2021-03-01T17:37:35Z">
        <w:r>
          <w:rPr>
            <w:rFonts w:hint="default" w:eastAsia="NSimSun" w:cstheme="minorHAnsi"/>
            <w:kern w:val="3"/>
            <w:sz w:val="24"/>
            <w:szCs w:val="24"/>
            <w:lang w:val="en" w:eastAsia="zh-CN" w:bidi="hi-IN"/>
          </w:rPr>
          <w:t>alu</w:t>
        </w:r>
      </w:ins>
      <w:ins w:id="298" w:author="m" w:date="2021-03-01T17:37:36Z">
        <w:r>
          <w:rPr>
            <w:rFonts w:hint="default" w:eastAsia="NSimSun" w:cstheme="minorHAnsi"/>
            <w:kern w:val="3"/>
            <w:sz w:val="24"/>
            <w:szCs w:val="24"/>
            <w:lang w:val="en" w:eastAsia="zh-CN" w:bidi="hi-IN"/>
          </w:rPr>
          <w:t>ate if</w:t>
        </w:r>
      </w:ins>
      <w:ins w:id="299" w:author="m" w:date="2021-03-01T17:37:37Z">
        <w:r>
          <w:rPr>
            <w:rFonts w:hint="default" w:eastAsia="NSimSun" w:cstheme="minorHAnsi"/>
            <w:kern w:val="3"/>
            <w:sz w:val="24"/>
            <w:szCs w:val="24"/>
            <w:lang w:val="en" w:eastAsia="zh-CN" w:bidi="hi-IN"/>
          </w:rPr>
          <w:t xml:space="preserve"> there </w:t>
        </w:r>
      </w:ins>
      <w:ins w:id="300" w:author="m" w:date="2021-03-01T17:37:38Z">
        <w:r>
          <w:rPr>
            <w:rFonts w:hint="default" w:eastAsia="NSimSun" w:cstheme="minorHAnsi"/>
            <w:kern w:val="3"/>
            <w:sz w:val="24"/>
            <w:szCs w:val="24"/>
            <w:lang w:val="en" w:eastAsia="zh-CN" w:bidi="hi-IN"/>
          </w:rPr>
          <w:t>ar</w:t>
        </w:r>
      </w:ins>
      <w:ins w:id="301" w:author="m" w:date="2021-03-01T17:37:39Z">
        <w:r>
          <w:rPr>
            <w:rFonts w:hint="default" w:eastAsia="NSimSun" w:cstheme="minorHAnsi"/>
            <w:kern w:val="3"/>
            <w:sz w:val="24"/>
            <w:szCs w:val="24"/>
            <w:lang w:val="en" w:eastAsia="zh-CN" w:bidi="hi-IN"/>
          </w:rPr>
          <w:t xml:space="preserve">e </w:t>
        </w:r>
      </w:ins>
      <w:ins w:id="302" w:author="m" w:date="2021-03-01T17:37:41Z">
        <w:r>
          <w:rPr>
            <w:rFonts w:hint="default" w:eastAsia="NSimSun" w:cstheme="minorHAnsi"/>
            <w:kern w:val="3"/>
            <w:sz w:val="24"/>
            <w:szCs w:val="24"/>
            <w:lang w:val="en" w:eastAsia="zh-CN" w:bidi="hi-IN"/>
          </w:rPr>
          <w:t>det</w:t>
        </w:r>
      </w:ins>
      <w:ins w:id="303" w:author="m" w:date="2021-03-01T17:37:42Z">
        <w:r>
          <w:rPr>
            <w:rFonts w:hint="default" w:eastAsia="NSimSun" w:cstheme="minorHAnsi"/>
            <w:kern w:val="3"/>
            <w:sz w:val="24"/>
            <w:szCs w:val="24"/>
            <w:lang w:val="en" w:eastAsia="zh-CN" w:bidi="hi-IN"/>
          </w:rPr>
          <w:t>ectabl</w:t>
        </w:r>
      </w:ins>
      <w:ins w:id="304" w:author="m" w:date="2021-03-01T17:37:43Z">
        <w:r>
          <w:rPr>
            <w:rFonts w:hint="default" w:eastAsia="NSimSun" w:cstheme="minorHAnsi"/>
            <w:kern w:val="3"/>
            <w:sz w:val="24"/>
            <w:szCs w:val="24"/>
            <w:lang w:val="en" w:eastAsia="zh-CN" w:bidi="hi-IN"/>
          </w:rPr>
          <w:t>e di</w:t>
        </w:r>
      </w:ins>
      <w:ins w:id="305" w:author="m" w:date="2021-03-01T17:37:44Z">
        <w:r>
          <w:rPr>
            <w:rFonts w:hint="default" w:eastAsia="NSimSun" w:cstheme="minorHAnsi"/>
            <w:kern w:val="3"/>
            <w:sz w:val="24"/>
            <w:szCs w:val="24"/>
            <w:lang w:val="en" w:eastAsia="zh-CN" w:bidi="hi-IN"/>
          </w:rPr>
          <w:t>ffer</w:t>
        </w:r>
      </w:ins>
      <w:ins w:id="306" w:author="m" w:date="2021-03-01T17:37:46Z">
        <w:r>
          <w:rPr>
            <w:rFonts w:hint="default" w:eastAsia="NSimSun" w:cstheme="minorHAnsi"/>
            <w:kern w:val="3"/>
            <w:sz w:val="24"/>
            <w:szCs w:val="24"/>
            <w:lang w:val="en" w:eastAsia="zh-CN" w:bidi="hi-IN"/>
          </w:rPr>
          <w:t>enc</w:t>
        </w:r>
      </w:ins>
      <w:ins w:id="307" w:author="m" w:date="2021-03-01T17:37:47Z">
        <w:r>
          <w:rPr>
            <w:rFonts w:hint="default" w:eastAsia="NSimSun" w:cstheme="minorHAnsi"/>
            <w:kern w:val="3"/>
            <w:sz w:val="24"/>
            <w:szCs w:val="24"/>
            <w:lang w:val="en" w:eastAsia="zh-CN" w:bidi="hi-IN"/>
          </w:rPr>
          <w:t xml:space="preserve">es </w:t>
        </w:r>
      </w:ins>
      <w:ins w:id="308" w:author="m" w:date="2021-03-01T17:37:53Z">
        <w:r>
          <w:rPr>
            <w:rFonts w:hint="default" w:eastAsia="NSimSun" w:cstheme="minorHAnsi"/>
            <w:kern w:val="3"/>
            <w:sz w:val="24"/>
            <w:szCs w:val="24"/>
            <w:lang w:val="en" w:eastAsia="zh-CN" w:bidi="hi-IN"/>
          </w:rPr>
          <w:t>amon</w:t>
        </w:r>
      </w:ins>
      <w:ins w:id="309" w:author="m" w:date="2021-03-01T17:37:54Z">
        <w:r>
          <w:rPr>
            <w:rFonts w:hint="default" w:eastAsia="NSimSun" w:cstheme="minorHAnsi"/>
            <w:kern w:val="3"/>
            <w:sz w:val="24"/>
            <w:szCs w:val="24"/>
            <w:lang w:val="en" w:eastAsia="zh-CN" w:bidi="hi-IN"/>
          </w:rPr>
          <w:t xml:space="preserve">g </w:t>
        </w:r>
      </w:ins>
      <w:ins w:id="310" w:author="m" w:date="2021-03-01T17:38:23Z">
        <w:r>
          <w:rPr>
            <w:rFonts w:hint="default" w:eastAsia="NSimSun" w:cstheme="minorHAnsi"/>
            <w:kern w:val="3"/>
            <w:sz w:val="24"/>
            <w:szCs w:val="24"/>
            <w:lang w:val="en" w:eastAsia="zh-CN" w:bidi="hi-IN"/>
          </w:rPr>
          <w:t>se</w:t>
        </w:r>
      </w:ins>
      <w:ins w:id="311" w:author="m" w:date="2021-03-01T17:38:24Z">
        <w:r>
          <w:rPr>
            <w:rFonts w:hint="default" w:eastAsia="NSimSun" w:cstheme="minorHAnsi"/>
            <w:kern w:val="3"/>
            <w:sz w:val="24"/>
            <w:szCs w:val="24"/>
            <w:lang w:val="en" w:eastAsia="zh-CN" w:bidi="hi-IN"/>
          </w:rPr>
          <w:t>ns</w:t>
        </w:r>
      </w:ins>
      <w:ins w:id="312" w:author="m" w:date="2021-03-01T17:38:26Z">
        <w:r>
          <w:rPr>
            <w:rFonts w:hint="default" w:eastAsia="NSimSun" w:cstheme="minorHAnsi"/>
            <w:kern w:val="3"/>
            <w:sz w:val="24"/>
            <w:szCs w:val="24"/>
            <w:lang w:val="en" w:eastAsia="zh-CN" w:bidi="hi-IN"/>
          </w:rPr>
          <w:t>ory</w:t>
        </w:r>
      </w:ins>
      <w:ins w:id="313" w:author="m" w:date="2021-03-01T17:38:27Z">
        <w:r>
          <w:rPr>
            <w:rFonts w:hint="default" w:eastAsia="NSimSun" w:cstheme="minorHAnsi"/>
            <w:kern w:val="3"/>
            <w:sz w:val="24"/>
            <w:szCs w:val="24"/>
            <w:lang w:val="en" w:eastAsia="zh-CN" w:bidi="hi-IN"/>
          </w:rPr>
          <w:t xml:space="preserve"> </w:t>
        </w:r>
      </w:ins>
      <w:ins w:id="314" w:author="m" w:date="2021-03-01T17:38:06Z">
        <w:r>
          <w:rPr>
            <w:rFonts w:hint="default" w:eastAsia="NSimSun" w:cstheme="minorHAnsi"/>
            <w:kern w:val="3"/>
            <w:sz w:val="24"/>
            <w:szCs w:val="24"/>
            <w:lang w:val="en" w:eastAsia="zh-CN" w:bidi="hi-IN"/>
          </w:rPr>
          <w:t>inpu</w:t>
        </w:r>
      </w:ins>
      <w:ins w:id="315" w:author="m" w:date="2021-03-01T17:38:07Z">
        <w:r>
          <w:rPr>
            <w:rFonts w:hint="default" w:eastAsia="NSimSun" w:cstheme="minorHAnsi"/>
            <w:kern w:val="3"/>
            <w:sz w:val="24"/>
            <w:szCs w:val="24"/>
            <w:lang w:val="en" w:eastAsia="zh-CN" w:bidi="hi-IN"/>
          </w:rPr>
          <w:t>t c</w:t>
        </w:r>
      </w:ins>
      <w:ins w:id="316" w:author="m" w:date="2021-03-01T17:38:08Z">
        <w:r>
          <w:rPr>
            <w:rFonts w:hint="default" w:eastAsia="NSimSun" w:cstheme="minorHAnsi"/>
            <w:kern w:val="3"/>
            <w:sz w:val="24"/>
            <w:szCs w:val="24"/>
            <w:lang w:val="en" w:eastAsia="zh-CN" w:bidi="hi-IN"/>
          </w:rPr>
          <w:t>ategor</w:t>
        </w:r>
      </w:ins>
      <w:ins w:id="317" w:author="m" w:date="2021-03-01T17:38:28Z">
        <w:r>
          <w:rPr>
            <w:rFonts w:hint="default" w:eastAsia="NSimSun" w:cstheme="minorHAnsi"/>
            <w:kern w:val="3"/>
            <w:sz w:val="24"/>
            <w:szCs w:val="24"/>
            <w:lang w:val="en" w:eastAsia="zh-CN" w:bidi="hi-IN"/>
          </w:rPr>
          <w:t>ies.</w:t>
        </w:r>
      </w:ins>
      <w:ins w:id="318" w:author="m" w:date="2021-03-01T17:38:30Z">
        <w:r>
          <w:rPr>
            <w:rFonts w:hint="default" w:eastAsia="NSimSun" w:cstheme="minorHAnsi"/>
            <w:kern w:val="3"/>
            <w:sz w:val="24"/>
            <w:szCs w:val="24"/>
            <w:lang w:val="en" w:eastAsia="zh-CN" w:bidi="hi-IN"/>
          </w:rPr>
          <w:t xml:space="preserve"> </w:t>
        </w:r>
      </w:ins>
      <w:ins w:id="319" w:author="m" w:date="2021-03-01T17:45:22Z">
        <w:r>
          <w:rPr>
            <w:rFonts w:hint="default" w:eastAsia="NSimSun" w:cstheme="minorHAnsi"/>
            <w:kern w:val="3"/>
            <w:sz w:val="24"/>
            <w:szCs w:val="24"/>
            <w:lang w:val="en" w:eastAsia="zh-CN" w:bidi="hi-IN"/>
          </w:rPr>
          <w:t xml:space="preserve">We </w:t>
        </w:r>
      </w:ins>
      <w:ins w:id="320" w:author="m" w:date="2021-03-01T17:45:33Z">
        <w:r>
          <w:rPr>
            <w:rFonts w:hint="default" w:eastAsia="NSimSun" w:cstheme="minorHAnsi"/>
            <w:kern w:val="3"/>
            <w:sz w:val="24"/>
            <w:szCs w:val="24"/>
            <w:lang w:val="en" w:eastAsia="zh-CN" w:bidi="hi-IN"/>
          </w:rPr>
          <w:t>then</w:t>
        </w:r>
      </w:ins>
      <w:ins w:id="321" w:author="m" w:date="2021-03-01T17:45:34Z">
        <w:r>
          <w:rPr>
            <w:rFonts w:hint="default" w:eastAsia="NSimSun" w:cstheme="minorHAnsi"/>
            <w:kern w:val="3"/>
            <w:sz w:val="24"/>
            <w:szCs w:val="24"/>
            <w:lang w:val="en" w:eastAsia="zh-CN" w:bidi="hi-IN"/>
          </w:rPr>
          <w:t xml:space="preserve"> </w:t>
        </w:r>
      </w:ins>
      <w:ins w:id="322" w:author="m" w:date="2021-03-01T17:45:22Z">
        <w:r>
          <w:rPr>
            <w:rFonts w:hint="default" w:eastAsia="NSimSun" w:cstheme="minorHAnsi"/>
            <w:kern w:val="3"/>
            <w:sz w:val="24"/>
            <w:szCs w:val="24"/>
            <w:lang w:val="en" w:eastAsia="zh-CN" w:bidi="hi-IN"/>
          </w:rPr>
          <w:t xml:space="preserve">compared two models related to the number of sensory inputs available (as an ordinal variable). The first model represents a scenario in which the time to enter the roost decreases as a function of </w:t>
        </w:r>
      </w:ins>
      <w:ins w:id="323" w:author="m" w:date="2021-03-02T07:20:40Z">
        <w:r>
          <w:rPr>
            <w:rFonts w:hint="default" w:eastAsia="NSimSun" w:cstheme="minorHAnsi"/>
            <w:kern w:val="3"/>
            <w:sz w:val="24"/>
            <w:szCs w:val="24"/>
            <w:lang w:val="en" w:eastAsia="zh-CN" w:bidi="hi-IN"/>
          </w:rPr>
          <w:t>the</w:t>
        </w:r>
      </w:ins>
      <w:ins w:id="324" w:author="m" w:date="2021-03-02T07:20:41Z">
        <w:r>
          <w:rPr>
            <w:rFonts w:hint="default" w:eastAsia="NSimSun" w:cstheme="minorHAnsi"/>
            <w:kern w:val="3"/>
            <w:sz w:val="24"/>
            <w:szCs w:val="24"/>
            <w:lang w:val="en" w:eastAsia="zh-CN" w:bidi="hi-IN"/>
          </w:rPr>
          <w:t xml:space="preserve"> </w:t>
        </w:r>
      </w:ins>
      <w:ins w:id="325" w:author="m" w:date="2021-03-01T17:45:22Z">
        <w:r>
          <w:rPr>
            <w:rFonts w:hint="default" w:eastAsia="NSimSun" w:cstheme="minorHAnsi"/>
            <w:kern w:val="3"/>
            <w:sz w:val="24"/>
            <w:szCs w:val="24"/>
            <w:lang w:val="en" w:eastAsia="zh-CN" w:bidi="hi-IN"/>
          </w:rPr>
          <w:t>addition of sensory inputs (</w:t>
        </w:r>
      </w:ins>
      <w:ins w:id="326" w:author="m" w:date="2021-03-03T13:52:09Z">
        <w:r>
          <w:rPr>
            <w:rFonts w:hint="default" w:eastAsia="NSimSun" w:cstheme="minorHAnsi"/>
            <w:kern w:val="3"/>
            <w:sz w:val="24"/>
            <w:szCs w:val="24"/>
            <w:lang w:val="pt" w:eastAsia="zh-CN" w:bidi="hi-IN"/>
          </w:rPr>
          <w:t>ordina</w:t>
        </w:r>
      </w:ins>
      <w:ins w:id="327" w:author="m" w:date="2021-03-03T13:52:10Z">
        <w:r>
          <w:rPr>
            <w:rFonts w:hint="default" w:eastAsia="NSimSun" w:cstheme="minorHAnsi"/>
            <w:kern w:val="3"/>
            <w:sz w:val="24"/>
            <w:szCs w:val="24"/>
            <w:lang w:val="pt" w:eastAsia="zh-CN" w:bidi="hi-IN"/>
          </w:rPr>
          <w:t>l cat</w:t>
        </w:r>
      </w:ins>
      <w:ins w:id="328" w:author="m" w:date="2021-03-03T13:52:11Z">
        <w:r>
          <w:rPr>
            <w:rFonts w:hint="default" w:eastAsia="NSimSun" w:cstheme="minorHAnsi"/>
            <w:kern w:val="3"/>
            <w:sz w:val="24"/>
            <w:szCs w:val="24"/>
            <w:lang w:val="pt" w:eastAsia="zh-CN" w:bidi="hi-IN"/>
          </w:rPr>
          <w:t>egor</w:t>
        </w:r>
      </w:ins>
      <w:ins w:id="329" w:author="m" w:date="2021-03-03T13:52:12Z">
        <w:r>
          <w:rPr>
            <w:rFonts w:hint="default" w:eastAsia="NSimSun" w:cstheme="minorHAnsi"/>
            <w:kern w:val="3"/>
            <w:sz w:val="24"/>
            <w:szCs w:val="24"/>
            <w:lang w:val="pt" w:eastAsia="zh-CN" w:bidi="hi-IN"/>
          </w:rPr>
          <w:t>ical</w:t>
        </w:r>
      </w:ins>
      <w:ins w:id="330" w:author="m" w:date="2021-03-03T13:52:13Z">
        <w:r>
          <w:rPr>
            <w:rFonts w:hint="default" w:eastAsia="NSimSun" w:cstheme="minorHAnsi"/>
            <w:kern w:val="3"/>
            <w:sz w:val="24"/>
            <w:szCs w:val="24"/>
            <w:lang w:val="pt" w:eastAsia="zh-CN" w:bidi="hi-IN"/>
          </w:rPr>
          <w:t xml:space="preserve"> variabl</w:t>
        </w:r>
      </w:ins>
      <w:ins w:id="331" w:author="m" w:date="2021-03-03T13:52:14Z">
        <w:r>
          <w:rPr>
            <w:rFonts w:hint="default" w:eastAsia="NSimSun" w:cstheme="minorHAnsi"/>
            <w:kern w:val="3"/>
            <w:sz w:val="24"/>
            <w:szCs w:val="24"/>
            <w:lang w:val="pt" w:eastAsia="zh-CN" w:bidi="hi-IN"/>
          </w:rPr>
          <w:t xml:space="preserve">e, </w:t>
        </w:r>
      </w:ins>
      <w:ins w:id="332" w:author="m" w:date="2021-03-01T17:46:00Z">
        <w:r>
          <w:rPr>
            <w:rFonts w:hint="default" w:eastAsia="NSimSun" w:cstheme="minorHAnsi"/>
            <w:kern w:val="3"/>
            <w:sz w:val="24"/>
            <w:szCs w:val="24"/>
            <w:lang w:val="en" w:eastAsia="zh-CN" w:bidi="hi-IN"/>
          </w:rPr>
          <w:t>1</w:t>
        </w:r>
      </w:ins>
      <w:ins w:id="333" w:author="m" w:date="2021-03-01T17:46:05Z">
        <w:r>
          <w:rPr>
            <w:rFonts w:hint="default" w:eastAsia="NSimSun" w:cstheme="minorHAnsi"/>
            <w:kern w:val="3"/>
            <w:sz w:val="24"/>
            <w:szCs w:val="24"/>
            <w:vertAlign w:val="superscript"/>
            <w:lang w:val="en" w:eastAsia="zh-CN" w:bidi="hi-IN"/>
          </w:rPr>
          <w:t>st</w:t>
        </w:r>
      </w:ins>
      <w:ins w:id="334" w:author="m" w:date="2021-03-01T17:46:06Z">
        <w:r>
          <w:rPr>
            <w:rFonts w:hint="default" w:eastAsia="NSimSun" w:cstheme="minorHAnsi"/>
            <w:kern w:val="3"/>
            <w:sz w:val="24"/>
            <w:szCs w:val="24"/>
            <w:lang w:val="en" w:eastAsia="zh-CN" w:bidi="hi-IN"/>
          </w:rPr>
          <w:t xml:space="preserve"> cat</w:t>
        </w:r>
      </w:ins>
      <w:ins w:id="335" w:author="m" w:date="2021-03-01T17:46:07Z">
        <w:r>
          <w:rPr>
            <w:rFonts w:hint="default" w:eastAsia="NSimSun" w:cstheme="minorHAnsi"/>
            <w:kern w:val="3"/>
            <w:sz w:val="24"/>
            <w:szCs w:val="24"/>
            <w:lang w:val="en" w:eastAsia="zh-CN" w:bidi="hi-IN"/>
          </w:rPr>
          <w:t>egory</w:t>
        </w:r>
      </w:ins>
      <w:ins w:id="336" w:author="m" w:date="2021-03-01T17:46:00Z">
        <w:r>
          <w:rPr>
            <w:rFonts w:hint="default" w:eastAsia="NSimSun" w:cstheme="minorHAnsi"/>
            <w:kern w:val="3"/>
            <w:sz w:val="24"/>
            <w:szCs w:val="24"/>
            <w:lang w:val="en" w:eastAsia="zh-CN" w:bidi="hi-IN"/>
          </w:rPr>
          <w:t xml:space="preserve"> = </w:t>
        </w:r>
      </w:ins>
      <w:ins w:id="337" w:author="m" w:date="2021-03-01T17:45:22Z">
        <w:r>
          <w:rPr>
            <w:rFonts w:hint="default" w:eastAsia="NSimSun" w:cstheme="minorHAnsi"/>
            <w:kern w:val="3"/>
            <w:sz w:val="24"/>
            <w:szCs w:val="24"/>
            <w:lang w:val="en" w:eastAsia="zh-CN" w:bidi="hi-IN"/>
            <w:rPrChange w:id="338" w:author="m" w:date="2021-03-01T17:45:22Z">
              <w:rPr>
                <w:rFonts w:hint="default"/>
              </w:rPr>
            </w:rPrChange>
          </w:rPr>
          <w:t xml:space="preserve">no inputs, </w:t>
        </w:r>
      </w:ins>
      <w:ins w:id="339" w:author="m" w:date="2021-03-01T17:46:02Z">
        <w:r>
          <w:rPr>
            <w:rFonts w:hint="default" w:eastAsia="NSimSun" w:cstheme="minorHAnsi"/>
            <w:kern w:val="3"/>
            <w:sz w:val="24"/>
            <w:szCs w:val="24"/>
            <w:lang w:val="en" w:eastAsia="zh-CN" w:bidi="hi-IN"/>
          </w:rPr>
          <w:t>2</w:t>
        </w:r>
      </w:ins>
      <w:ins w:id="340" w:author="m" w:date="2021-03-01T17:46:10Z">
        <w:r>
          <w:rPr>
            <w:rFonts w:hint="default" w:eastAsia="NSimSun" w:cstheme="minorHAnsi"/>
            <w:kern w:val="3"/>
            <w:sz w:val="24"/>
            <w:szCs w:val="24"/>
            <w:lang w:val="en" w:eastAsia="zh-CN" w:bidi="hi-IN"/>
          </w:rPr>
          <w:t>nd</w:t>
        </w:r>
      </w:ins>
      <w:ins w:id="341" w:author="m" w:date="2021-03-01T17:46:03Z">
        <w:r>
          <w:rPr>
            <w:rFonts w:hint="default" w:eastAsia="NSimSun" w:cstheme="minorHAnsi"/>
            <w:kern w:val="3"/>
            <w:sz w:val="24"/>
            <w:szCs w:val="24"/>
            <w:lang w:val="en" w:eastAsia="zh-CN" w:bidi="hi-IN"/>
          </w:rPr>
          <w:t xml:space="preserve"> =</w:t>
        </w:r>
      </w:ins>
      <w:ins w:id="342" w:author="m" w:date="2021-03-01T17:46:12Z">
        <w:r>
          <w:rPr>
            <w:rFonts w:hint="default" w:eastAsia="NSimSun" w:cstheme="minorHAnsi"/>
            <w:kern w:val="3"/>
            <w:sz w:val="24"/>
            <w:szCs w:val="24"/>
            <w:lang w:val="en" w:eastAsia="zh-CN" w:bidi="hi-IN"/>
          </w:rPr>
          <w:t xml:space="preserve"> </w:t>
        </w:r>
      </w:ins>
      <w:ins w:id="343" w:author="m" w:date="2021-03-01T17:45:22Z">
        <w:r>
          <w:rPr>
            <w:rFonts w:hint="default" w:eastAsia="NSimSun" w:cstheme="minorHAnsi"/>
            <w:kern w:val="3"/>
            <w:sz w:val="24"/>
            <w:szCs w:val="24"/>
            <w:lang w:val="en" w:eastAsia="zh-CN" w:bidi="hi-IN"/>
          </w:rPr>
          <w:t>only visual or only vocal,</w:t>
        </w:r>
      </w:ins>
      <w:ins w:id="344" w:author="m" w:date="2021-03-01T17:46:17Z">
        <w:r>
          <w:rPr>
            <w:rFonts w:hint="default" w:eastAsia="NSimSun" w:cstheme="minorHAnsi"/>
            <w:kern w:val="3"/>
            <w:sz w:val="24"/>
            <w:szCs w:val="24"/>
            <w:lang w:val="en" w:eastAsia="zh-CN" w:bidi="hi-IN"/>
          </w:rPr>
          <w:t xml:space="preserve"> </w:t>
        </w:r>
      </w:ins>
      <w:ins w:id="345" w:author="m" w:date="2021-03-01T17:46:20Z">
        <w:r>
          <w:rPr>
            <w:rFonts w:hint="default" w:eastAsia="NSimSun" w:cstheme="minorHAnsi"/>
            <w:kern w:val="3"/>
            <w:sz w:val="24"/>
            <w:szCs w:val="24"/>
            <w:lang w:val="en" w:eastAsia="zh-CN" w:bidi="hi-IN"/>
          </w:rPr>
          <w:t>3</w:t>
        </w:r>
      </w:ins>
      <w:ins w:id="346" w:author="m" w:date="2021-03-01T17:46:24Z">
        <w:r>
          <w:rPr>
            <w:rFonts w:hint="default" w:eastAsia="NSimSun" w:cstheme="minorHAnsi"/>
            <w:kern w:val="3"/>
            <w:sz w:val="24"/>
            <w:szCs w:val="24"/>
            <w:vertAlign w:val="superscript"/>
            <w:lang w:val="en" w:eastAsia="zh-CN" w:bidi="hi-IN"/>
          </w:rPr>
          <w:t>rd</w:t>
        </w:r>
      </w:ins>
      <w:ins w:id="347" w:author="m" w:date="2021-03-01T17:46:26Z">
        <w:r>
          <w:rPr>
            <w:rFonts w:hint="default" w:eastAsia="NSimSun" w:cstheme="minorHAnsi"/>
            <w:kern w:val="3"/>
            <w:sz w:val="24"/>
            <w:szCs w:val="24"/>
            <w:lang w:val="en" w:eastAsia="zh-CN" w:bidi="hi-IN"/>
          </w:rPr>
          <w:t xml:space="preserve"> =</w:t>
        </w:r>
      </w:ins>
      <w:ins w:id="348" w:author="m" w:date="2021-03-01T17:45:22Z">
        <w:r>
          <w:rPr>
            <w:rFonts w:hint="default" w:eastAsia="NSimSun" w:cstheme="minorHAnsi"/>
            <w:kern w:val="3"/>
            <w:sz w:val="24"/>
            <w:szCs w:val="24"/>
            <w:lang w:val="en" w:eastAsia="zh-CN" w:bidi="hi-IN"/>
          </w:rPr>
          <w:t xml:space="preserve"> visual and vo</w:t>
        </w:r>
      </w:ins>
      <w:ins w:id="349" w:author="m" w:date="2021-03-02T07:19:37Z">
        <w:r>
          <w:rPr>
            <w:rFonts w:hint="default" w:eastAsia="NSimSun" w:cstheme="minorHAnsi"/>
            <w:kern w:val="3"/>
            <w:sz w:val="24"/>
            <w:szCs w:val="24"/>
            <w:lang w:val="en" w:eastAsia="zh-CN" w:bidi="hi-IN"/>
          </w:rPr>
          <w:t>cal</w:t>
        </w:r>
      </w:ins>
      <w:ins w:id="350" w:author="m" w:date="2021-03-01T17:45:22Z">
        <w:r>
          <w:rPr>
            <w:rFonts w:hint="default" w:eastAsia="NSimSun" w:cstheme="minorHAnsi"/>
            <w:kern w:val="3"/>
            <w:sz w:val="24"/>
            <w:szCs w:val="24"/>
            <w:lang w:val="en" w:eastAsia="zh-CN" w:bidi="hi-IN"/>
          </w:rPr>
          <w:t xml:space="preserve">). The second model represents an alternative scenario in which any sensory input </w:t>
        </w:r>
      </w:ins>
      <w:ins w:id="351" w:author="m" w:date="2021-03-01T17:46:46Z">
        <w:r>
          <w:rPr>
            <w:rFonts w:hint="default" w:eastAsia="NSimSun" w:cstheme="minorHAnsi"/>
            <w:kern w:val="3"/>
            <w:sz w:val="24"/>
            <w:szCs w:val="24"/>
            <w:lang w:val="en" w:eastAsia="zh-CN" w:bidi="hi-IN"/>
          </w:rPr>
          <w:t>h</w:t>
        </w:r>
      </w:ins>
      <w:ins w:id="352" w:author="m" w:date="2021-03-01T17:46:47Z">
        <w:r>
          <w:rPr>
            <w:rFonts w:hint="default" w:eastAsia="NSimSun" w:cstheme="minorHAnsi"/>
            <w:kern w:val="3"/>
            <w:sz w:val="24"/>
            <w:szCs w:val="24"/>
            <w:lang w:val="en" w:eastAsia="zh-CN" w:bidi="hi-IN"/>
          </w:rPr>
          <w:t>as a si</w:t>
        </w:r>
      </w:ins>
      <w:ins w:id="353" w:author="m" w:date="2021-03-01T17:46:48Z">
        <w:r>
          <w:rPr>
            <w:rFonts w:hint="default" w:eastAsia="NSimSun" w:cstheme="minorHAnsi"/>
            <w:kern w:val="3"/>
            <w:sz w:val="24"/>
            <w:szCs w:val="24"/>
            <w:lang w:val="en" w:eastAsia="zh-CN" w:bidi="hi-IN"/>
          </w:rPr>
          <w:t>milar e</w:t>
        </w:r>
      </w:ins>
      <w:ins w:id="354" w:author="m" w:date="2021-03-01T17:46:49Z">
        <w:r>
          <w:rPr>
            <w:rFonts w:hint="default" w:eastAsia="NSimSun" w:cstheme="minorHAnsi"/>
            <w:kern w:val="3"/>
            <w:sz w:val="24"/>
            <w:szCs w:val="24"/>
            <w:lang w:val="en" w:eastAsia="zh-CN" w:bidi="hi-IN"/>
          </w:rPr>
          <w:t>ffect</w:t>
        </w:r>
      </w:ins>
      <w:ins w:id="355" w:author="m" w:date="2021-03-01T17:46:50Z">
        <w:r>
          <w:rPr>
            <w:rFonts w:hint="default" w:eastAsia="NSimSun" w:cstheme="minorHAnsi"/>
            <w:kern w:val="3"/>
            <w:sz w:val="24"/>
            <w:szCs w:val="24"/>
            <w:lang w:val="en" w:eastAsia="zh-CN" w:bidi="hi-IN"/>
          </w:rPr>
          <w:t xml:space="preserve"> </w:t>
        </w:r>
      </w:ins>
      <w:ins w:id="356" w:author="m" w:date="2021-03-01T17:46:52Z">
        <w:r>
          <w:rPr>
            <w:rFonts w:hint="default" w:eastAsia="NSimSun" w:cstheme="minorHAnsi"/>
            <w:kern w:val="3"/>
            <w:sz w:val="24"/>
            <w:szCs w:val="24"/>
            <w:lang w:val="en" w:eastAsia="zh-CN" w:bidi="hi-IN"/>
          </w:rPr>
          <w:t xml:space="preserve">on </w:t>
        </w:r>
      </w:ins>
      <w:ins w:id="357" w:author="m" w:date="2021-03-01T17:45:22Z">
        <w:r>
          <w:rPr>
            <w:rFonts w:hint="default" w:eastAsia="NSimSun" w:cstheme="minorHAnsi"/>
            <w:kern w:val="3"/>
            <w:sz w:val="24"/>
            <w:szCs w:val="24"/>
            <w:lang w:val="en" w:eastAsia="zh-CN" w:bidi="hi-IN"/>
          </w:rPr>
          <w:t>roost entering time (</w:t>
        </w:r>
      </w:ins>
      <w:ins w:id="358" w:author="m" w:date="2021-03-03T13:52:22Z">
        <w:r>
          <w:rPr>
            <w:rFonts w:hint="default" w:eastAsia="NSimSun" w:cstheme="minorHAnsi"/>
            <w:kern w:val="3"/>
            <w:sz w:val="24"/>
            <w:szCs w:val="24"/>
            <w:lang w:val="pt" w:eastAsia="zh-CN" w:bidi="hi-IN"/>
          </w:rPr>
          <w:t>two</w:t>
        </w:r>
      </w:ins>
      <w:ins w:id="359" w:author="m" w:date="2021-03-03T13:52:23Z">
        <w:r>
          <w:rPr>
            <w:rFonts w:hint="default" w:eastAsia="NSimSun" w:cstheme="minorHAnsi"/>
            <w:kern w:val="3"/>
            <w:sz w:val="24"/>
            <w:szCs w:val="24"/>
            <w:lang w:val="pt" w:eastAsia="zh-CN" w:bidi="hi-IN"/>
          </w:rPr>
          <w:t xml:space="preserve"> level c</w:t>
        </w:r>
      </w:ins>
      <w:ins w:id="360" w:author="m" w:date="2021-03-03T13:52:24Z">
        <w:r>
          <w:rPr>
            <w:rFonts w:hint="default" w:eastAsia="NSimSun" w:cstheme="minorHAnsi"/>
            <w:kern w:val="3"/>
            <w:sz w:val="24"/>
            <w:szCs w:val="24"/>
            <w:lang w:val="pt" w:eastAsia="zh-CN" w:bidi="hi-IN"/>
          </w:rPr>
          <w:t>ateg</w:t>
        </w:r>
      </w:ins>
      <w:ins w:id="361" w:author="m" w:date="2021-03-03T13:52:25Z">
        <w:r>
          <w:rPr>
            <w:rFonts w:hint="default" w:eastAsia="NSimSun" w:cstheme="minorHAnsi"/>
            <w:kern w:val="3"/>
            <w:sz w:val="24"/>
            <w:szCs w:val="24"/>
            <w:lang w:val="pt" w:eastAsia="zh-CN" w:bidi="hi-IN"/>
          </w:rPr>
          <w:t xml:space="preserve">orical </w:t>
        </w:r>
      </w:ins>
      <w:ins w:id="362" w:author="m" w:date="2021-03-01T17:45:22Z">
        <w:r>
          <w:rPr>
            <w:rFonts w:hint="default" w:eastAsia="NSimSun" w:cstheme="minorHAnsi"/>
            <w:kern w:val="3"/>
            <w:sz w:val="24"/>
            <w:szCs w:val="24"/>
            <w:lang w:val="en" w:eastAsia="zh-CN" w:bidi="hi-IN"/>
          </w:rPr>
          <w:t xml:space="preserve">variable: 0 = lessen input, 1 = any input). </w:t>
        </w:r>
      </w:ins>
      <w:ins w:id="363" w:author="m" w:date="2021-03-01T17:55:12Z">
        <w:r>
          <w:rPr>
            <w:rFonts w:hint="default" w:eastAsia="NSimSun" w:cstheme="minorHAnsi"/>
            <w:kern w:val="3"/>
            <w:sz w:val="24"/>
            <w:szCs w:val="24"/>
            <w:lang w:val="en" w:eastAsia="zh-CN" w:bidi="hi-IN"/>
          </w:rPr>
          <w:t>We applied a model selection procedure based on the deviance information criterion (DIC) to determine the relative fit</w:t>
        </w:r>
      </w:ins>
      <w:ins w:id="364" w:author="m" w:date="2021-03-01T17:55:24Z">
        <w:r>
          <w:rPr>
            <w:rFonts w:hint="default" w:eastAsia="NSimSun" w:cstheme="minorHAnsi"/>
            <w:kern w:val="3"/>
            <w:sz w:val="24"/>
            <w:szCs w:val="24"/>
            <w:lang w:val="en" w:eastAsia="zh-CN" w:bidi="hi-IN"/>
          </w:rPr>
          <w:t xml:space="preserve"> </w:t>
        </w:r>
      </w:ins>
      <w:ins w:id="365" w:author="m" w:date="2021-03-01T17:55:12Z">
        <w:r>
          <w:rPr>
            <w:rFonts w:hint="default" w:eastAsia="NSimSun" w:cstheme="minorHAnsi"/>
            <w:kern w:val="3"/>
            <w:sz w:val="24"/>
            <w:szCs w:val="24"/>
            <w:lang w:val="en" w:eastAsia="zh-CN" w:bidi="hi-IN"/>
          </w:rPr>
          <w:t xml:space="preserve">of competing models, including a null (intercept-only) model. </w:t>
        </w:r>
      </w:ins>
      <w:ins w:id="366" w:author="m" w:date="2021-03-02T07:03:24Z">
        <w:r>
          <w:rPr>
            <w:rFonts w:hint="default" w:eastAsia="NSimSun" w:cstheme="minorHAnsi"/>
            <w:kern w:val="3"/>
            <w:sz w:val="24"/>
            <w:szCs w:val="24"/>
            <w:lang w:val="en" w:eastAsia="zh-CN" w:bidi="hi-IN"/>
          </w:rPr>
          <w:t>A</w:t>
        </w:r>
      </w:ins>
      <w:ins w:id="367" w:author="m" w:date="2021-03-01T17:49:45Z">
        <w:r>
          <w:rPr>
            <w:rFonts w:hint="default" w:eastAsia="NSimSun" w:cstheme="minorHAnsi"/>
            <w:kern w:val="3"/>
            <w:sz w:val="24"/>
            <w:szCs w:val="24"/>
            <w:lang w:val="en" w:eastAsia="zh-CN" w:bidi="hi-IN"/>
          </w:rPr>
          <w:t xml:space="preserve">ll Bayesian mixed models </w:t>
        </w:r>
      </w:ins>
      <w:ins w:id="368" w:author="m" w:date="2021-03-02T07:03:28Z">
        <w:r>
          <w:rPr>
            <w:rFonts w:hint="default" w:eastAsia="NSimSun" w:cstheme="minorHAnsi"/>
            <w:kern w:val="3"/>
            <w:sz w:val="24"/>
            <w:szCs w:val="24"/>
            <w:lang w:val="en" w:eastAsia="zh-CN" w:bidi="hi-IN"/>
          </w:rPr>
          <w:t>were</w:t>
        </w:r>
      </w:ins>
      <w:ins w:id="369" w:author="m" w:date="2021-03-02T07:03:29Z">
        <w:r>
          <w:rPr>
            <w:rFonts w:hint="default" w:eastAsia="NSimSun" w:cstheme="minorHAnsi"/>
            <w:kern w:val="3"/>
            <w:sz w:val="24"/>
            <w:szCs w:val="24"/>
            <w:lang w:val="en" w:eastAsia="zh-CN" w:bidi="hi-IN"/>
          </w:rPr>
          <w:t xml:space="preserve"> rep</w:t>
        </w:r>
      </w:ins>
      <w:ins w:id="370" w:author="m" w:date="2021-03-02T07:03:30Z">
        <w:r>
          <w:rPr>
            <w:rFonts w:hint="default" w:eastAsia="NSimSun" w:cstheme="minorHAnsi"/>
            <w:kern w:val="3"/>
            <w:sz w:val="24"/>
            <w:szCs w:val="24"/>
            <w:lang w:val="en" w:eastAsia="zh-CN" w:bidi="hi-IN"/>
          </w:rPr>
          <w:t>lic</w:t>
        </w:r>
      </w:ins>
      <w:ins w:id="371" w:author="m" w:date="2021-03-02T07:03:31Z">
        <w:r>
          <w:rPr>
            <w:rFonts w:hint="default" w:eastAsia="NSimSun" w:cstheme="minorHAnsi"/>
            <w:kern w:val="3"/>
            <w:sz w:val="24"/>
            <w:szCs w:val="24"/>
            <w:lang w:val="en" w:eastAsia="zh-CN" w:bidi="hi-IN"/>
          </w:rPr>
          <w:t xml:space="preserve">ated </w:t>
        </w:r>
      </w:ins>
      <w:ins w:id="372" w:author="m" w:date="2021-03-01T17:49:45Z">
        <w:r>
          <w:rPr>
            <w:rFonts w:hint="default" w:eastAsia="NSimSun" w:cstheme="minorHAnsi"/>
            <w:kern w:val="3"/>
            <w:sz w:val="24"/>
            <w:szCs w:val="24"/>
            <w:lang w:val="en" w:eastAsia="zh-CN" w:bidi="hi-IN"/>
          </w:rPr>
          <w:t>three times using</w:t>
        </w:r>
      </w:ins>
      <w:ins w:id="373" w:author="m" w:date="2021-03-01T17:53:17Z">
        <w:r>
          <w:rPr>
            <w:rFonts w:hint="default" w:eastAsia="NSimSun" w:cstheme="minorHAnsi"/>
            <w:kern w:val="3"/>
            <w:sz w:val="24"/>
            <w:szCs w:val="24"/>
            <w:lang w:val="en" w:eastAsia="zh-CN" w:bidi="hi-IN"/>
          </w:rPr>
          <w:t xml:space="preserve"> </w:t>
        </w:r>
      </w:ins>
      <w:ins w:id="374" w:author="m" w:date="2021-03-01T17:49:45Z">
        <w:r>
          <w:rPr>
            <w:rFonts w:hint="default" w:eastAsia="NSimSun" w:cstheme="minorHAnsi"/>
            <w:kern w:val="3"/>
            <w:sz w:val="24"/>
            <w:szCs w:val="24"/>
            <w:lang w:val="en" w:eastAsia="zh-CN" w:bidi="hi-IN"/>
          </w:rPr>
          <w:t xml:space="preserve">identical parameters, but randomly sampling the starting values from a Z distribution. We retained 9700 posterior samples for each </w:t>
        </w:r>
      </w:ins>
      <w:ins w:id="375" w:author="m" w:date="2021-03-01T17:51:32Z">
        <w:r>
          <w:rPr>
            <w:rFonts w:hint="default" w:eastAsia="NSimSun" w:cstheme="minorHAnsi"/>
            <w:kern w:val="3"/>
            <w:sz w:val="24"/>
            <w:szCs w:val="24"/>
            <w:lang w:val="en" w:eastAsia="zh-CN" w:bidi="hi-IN"/>
          </w:rPr>
          <w:t>model (chain length</w:t>
        </w:r>
      </w:ins>
      <w:ins w:id="376" w:author="m" w:date="2021-03-01T17:51:49Z">
        <w:r>
          <w:rPr>
            <w:rFonts w:hint="default" w:eastAsia="NSimSun" w:cstheme="minorHAnsi"/>
            <w:kern w:val="3"/>
            <w:sz w:val="24"/>
            <w:szCs w:val="24"/>
            <w:lang w:val="en" w:eastAsia="zh-CN" w:bidi="hi-IN"/>
          </w:rPr>
          <w:t xml:space="preserve"> </w:t>
        </w:r>
      </w:ins>
      <w:ins w:id="377" w:author="m" w:date="2021-03-01T17:51:48Z">
        <w:r>
          <w:rPr>
            <w:rFonts w:hint="default" w:eastAsia="NSimSun" w:cstheme="minorHAnsi"/>
            <w:kern w:val="3"/>
            <w:sz w:val="24"/>
            <w:szCs w:val="24"/>
            <w:lang w:val="en" w:eastAsia="zh-CN" w:bidi="hi-IN"/>
          </w:rPr>
          <w:t>=</w:t>
        </w:r>
      </w:ins>
      <w:ins w:id="378" w:author="m" w:date="2021-03-01T17:51:32Z">
        <w:r>
          <w:rPr>
            <w:rFonts w:hint="default" w:eastAsia="NSimSun" w:cstheme="minorHAnsi"/>
            <w:kern w:val="3"/>
            <w:sz w:val="24"/>
            <w:szCs w:val="24"/>
            <w:lang w:val="en" w:eastAsia="zh-CN" w:bidi="hi-IN"/>
          </w:rPr>
          <w:t xml:space="preserve"> 100 000, burn-in</w:t>
        </w:r>
      </w:ins>
      <w:ins w:id="379" w:author="m" w:date="2021-03-01T17:51:45Z">
        <w:r>
          <w:rPr>
            <w:rFonts w:hint="default" w:eastAsia="NSimSun" w:cstheme="minorHAnsi"/>
            <w:kern w:val="3"/>
            <w:sz w:val="24"/>
            <w:szCs w:val="24"/>
            <w:lang w:val="en" w:eastAsia="zh-CN" w:bidi="hi-IN"/>
          </w:rPr>
          <w:t xml:space="preserve"> =</w:t>
        </w:r>
      </w:ins>
      <w:ins w:id="380" w:author="m" w:date="2021-03-01T17:51:32Z">
        <w:r>
          <w:rPr>
            <w:rFonts w:hint="default" w:eastAsia="NSimSun" w:cstheme="minorHAnsi"/>
            <w:kern w:val="3"/>
            <w:sz w:val="24"/>
            <w:szCs w:val="24"/>
            <w:lang w:val="en" w:eastAsia="zh-CN" w:bidi="hi-IN"/>
          </w:rPr>
          <w:t xml:space="preserve"> 3000, thinning </w:t>
        </w:r>
      </w:ins>
      <w:ins w:id="381" w:author="m" w:date="2021-03-01T17:51:38Z">
        <w:r>
          <w:rPr>
            <w:rFonts w:hint="default" w:eastAsia="NSimSun" w:cstheme="minorHAnsi"/>
            <w:kern w:val="3"/>
            <w:sz w:val="24"/>
            <w:szCs w:val="24"/>
            <w:lang w:val="en" w:eastAsia="zh-CN" w:bidi="hi-IN"/>
          </w:rPr>
          <w:t>int</w:t>
        </w:r>
      </w:ins>
      <w:ins w:id="382" w:author="m" w:date="2021-03-01T17:51:39Z">
        <w:r>
          <w:rPr>
            <w:rFonts w:hint="default" w:eastAsia="NSimSun" w:cstheme="minorHAnsi"/>
            <w:kern w:val="3"/>
            <w:sz w:val="24"/>
            <w:szCs w:val="24"/>
            <w:lang w:val="en" w:eastAsia="zh-CN" w:bidi="hi-IN"/>
          </w:rPr>
          <w:t>er</w:t>
        </w:r>
      </w:ins>
      <w:ins w:id="383" w:author="m" w:date="2021-03-01T17:49:45Z">
        <w:r>
          <w:rPr>
            <w:rFonts w:hint="default" w:eastAsia="NSimSun" w:cstheme="minorHAnsi"/>
            <w:kern w:val="3"/>
            <w:sz w:val="24"/>
            <w:szCs w:val="24"/>
            <w:lang w:val="en" w:eastAsia="zh-CN" w:bidi="hi-IN"/>
          </w:rPr>
          <w:t>val</w:t>
        </w:r>
      </w:ins>
      <w:ins w:id="384" w:author="m" w:date="2021-03-01T17:51:42Z">
        <w:r>
          <w:rPr>
            <w:rFonts w:hint="default" w:eastAsia="NSimSun" w:cstheme="minorHAnsi"/>
            <w:kern w:val="3"/>
            <w:sz w:val="24"/>
            <w:szCs w:val="24"/>
            <w:lang w:val="en" w:eastAsia="zh-CN" w:bidi="hi-IN"/>
          </w:rPr>
          <w:t xml:space="preserve"> </w:t>
        </w:r>
      </w:ins>
      <w:ins w:id="385" w:author="m" w:date="2021-03-01T17:51:41Z">
        <w:r>
          <w:rPr>
            <w:rFonts w:hint="default" w:eastAsia="NSimSun" w:cstheme="minorHAnsi"/>
            <w:kern w:val="3"/>
            <w:sz w:val="24"/>
            <w:szCs w:val="24"/>
            <w:lang w:val="en" w:eastAsia="zh-CN" w:bidi="hi-IN"/>
          </w:rPr>
          <w:t>=</w:t>
        </w:r>
      </w:ins>
      <w:ins w:id="386" w:author="m" w:date="2021-03-01T17:49:45Z">
        <w:r>
          <w:rPr>
            <w:rFonts w:hint="default" w:eastAsia="NSimSun" w:cstheme="minorHAnsi"/>
            <w:kern w:val="3"/>
            <w:sz w:val="24"/>
            <w:szCs w:val="24"/>
            <w:lang w:val="en" w:eastAsia="zh-CN" w:bidi="hi-IN"/>
          </w:rPr>
          <w:t xml:space="preserve"> 10).</w:t>
        </w:r>
      </w:ins>
      <w:ins w:id="387" w:author="m" w:date="2021-03-01T17:52:01Z">
        <w:r>
          <w:rPr>
            <w:rFonts w:hint="default" w:eastAsia="NSimSun" w:cstheme="minorHAnsi"/>
            <w:kern w:val="3"/>
            <w:sz w:val="24"/>
            <w:szCs w:val="24"/>
            <w:lang w:val="en" w:eastAsia="zh-CN" w:bidi="hi-IN"/>
          </w:rPr>
          <w:t xml:space="preserve"> </w:t>
        </w:r>
      </w:ins>
      <w:ins w:id="388" w:author="m" w:date="2021-03-02T07:06:30Z">
        <w:r>
          <w:rPr>
            <w:rFonts w:hint="default" w:eastAsia="NSimSun" w:cstheme="minorHAnsi"/>
            <w:kern w:val="3"/>
            <w:sz w:val="24"/>
            <w:szCs w:val="24"/>
            <w:lang w:val="en" w:eastAsia="zh-CN" w:bidi="hi-IN"/>
          </w:rPr>
          <w:t>The</w:t>
        </w:r>
      </w:ins>
      <w:ins w:id="389" w:author="m" w:date="2021-03-02T07:06:31Z">
        <w:r>
          <w:rPr>
            <w:rFonts w:hint="default" w:eastAsia="NSimSun" w:cstheme="minorHAnsi"/>
            <w:kern w:val="3"/>
            <w:sz w:val="24"/>
            <w:szCs w:val="24"/>
            <w:lang w:val="en" w:eastAsia="zh-CN" w:bidi="hi-IN"/>
          </w:rPr>
          <w:t xml:space="preserve"> Gelman-Rubin diagnostic (</w:t>
        </w:r>
      </w:ins>
      <w:ins w:id="390" w:author="m" w:date="2021-03-02T07:17:11Z">
        <w:r>
          <w:rPr>
            <w:rFonts w:hint="default" w:eastAsia="NSimSun" w:cstheme="minorHAnsi"/>
            <w:kern w:val="3"/>
            <w:sz w:val="24"/>
            <w:szCs w:val="24"/>
            <w:lang w:val="en" w:eastAsia="zh-CN" w:bidi="hi-IN"/>
          </w:rPr>
          <w:t>G</w:t>
        </w:r>
      </w:ins>
      <w:ins w:id="391" w:author="m" w:date="2021-03-02T07:17:12Z">
        <w:r>
          <w:rPr>
            <w:rFonts w:hint="default" w:eastAsia="NSimSun" w:cstheme="minorHAnsi"/>
            <w:kern w:val="3"/>
            <w:sz w:val="24"/>
            <w:szCs w:val="24"/>
            <w:lang w:val="en" w:eastAsia="zh-CN" w:bidi="hi-IN"/>
          </w:rPr>
          <w:t>elma</w:t>
        </w:r>
      </w:ins>
      <w:ins w:id="392" w:author="m" w:date="2021-03-02T07:17:13Z">
        <w:r>
          <w:rPr>
            <w:rFonts w:hint="default" w:eastAsia="NSimSun" w:cstheme="minorHAnsi"/>
            <w:kern w:val="3"/>
            <w:sz w:val="24"/>
            <w:szCs w:val="24"/>
            <w:lang w:val="en" w:eastAsia="zh-CN" w:bidi="hi-IN"/>
          </w:rPr>
          <w:t xml:space="preserve"> </w:t>
        </w:r>
      </w:ins>
      <w:ins w:id="393" w:author="m" w:date="2021-03-02T07:17:14Z">
        <w:r>
          <w:rPr>
            <w:rFonts w:hint="default" w:eastAsia="NSimSun" w:cstheme="minorHAnsi"/>
            <w:kern w:val="3"/>
            <w:sz w:val="24"/>
            <w:szCs w:val="24"/>
            <w:lang w:val="en" w:eastAsia="zh-CN" w:bidi="hi-IN"/>
          </w:rPr>
          <w:t>&amp;</w:t>
        </w:r>
      </w:ins>
      <w:ins w:id="394" w:author="m" w:date="2021-03-02T07:17:15Z">
        <w:r>
          <w:rPr>
            <w:rFonts w:hint="default" w:eastAsia="NSimSun" w:cstheme="minorHAnsi"/>
            <w:kern w:val="3"/>
            <w:sz w:val="24"/>
            <w:szCs w:val="24"/>
            <w:lang w:val="en" w:eastAsia="zh-CN" w:bidi="hi-IN"/>
          </w:rPr>
          <w:t xml:space="preserve"> Ru</w:t>
        </w:r>
      </w:ins>
      <w:ins w:id="395" w:author="m" w:date="2021-03-02T07:17:16Z">
        <w:r>
          <w:rPr>
            <w:rFonts w:hint="default" w:eastAsia="NSimSun" w:cstheme="minorHAnsi"/>
            <w:kern w:val="3"/>
            <w:sz w:val="24"/>
            <w:szCs w:val="24"/>
            <w:lang w:val="en" w:eastAsia="zh-CN" w:bidi="hi-IN"/>
          </w:rPr>
          <w:t xml:space="preserve">bin </w:t>
        </w:r>
      </w:ins>
      <w:ins w:id="396" w:author="m" w:date="2021-03-02T07:17:17Z">
        <w:r>
          <w:rPr>
            <w:rFonts w:hint="default" w:eastAsia="NSimSun" w:cstheme="minorHAnsi"/>
            <w:kern w:val="3"/>
            <w:sz w:val="24"/>
            <w:szCs w:val="24"/>
            <w:lang w:val="en" w:eastAsia="zh-CN" w:bidi="hi-IN"/>
          </w:rPr>
          <w:t>19</w:t>
        </w:r>
      </w:ins>
      <w:ins w:id="397" w:author="m" w:date="2021-03-02T07:17:18Z">
        <w:r>
          <w:rPr>
            <w:rFonts w:hint="default" w:eastAsia="NSimSun" w:cstheme="minorHAnsi"/>
            <w:kern w:val="3"/>
            <w:sz w:val="24"/>
            <w:szCs w:val="24"/>
            <w:lang w:val="en" w:eastAsia="zh-CN" w:bidi="hi-IN"/>
          </w:rPr>
          <w:t>92</w:t>
        </w:r>
      </w:ins>
      <w:ins w:id="398" w:author="m" w:date="2021-03-02T07:06:31Z">
        <w:r>
          <w:rPr>
            <w:rFonts w:hint="default" w:eastAsia="NSimSun" w:cstheme="minorHAnsi"/>
            <w:kern w:val="3"/>
            <w:sz w:val="24"/>
            <w:szCs w:val="24"/>
            <w:lang w:val="en" w:eastAsia="zh-CN" w:bidi="hi-IN"/>
          </w:rPr>
          <w:t>)</w:t>
        </w:r>
      </w:ins>
      <w:ins w:id="399" w:author="m" w:date="2021-03-02T07:06:49Z">
        <w:r>
          <w:rPr>
            <w:rFonts w:hint="default" w:eastAsia="NSimSun" w:cstheme="minorHAnsi"/>
            <w:kern w:val="3"/>
            <w:sz w:val="24"/>
            <w:szCs w:val="24"/>
            <w:lang w:val="en" w:eastAsia="zh-CN" w:bidi="hi-IN"/>
          </w:rPr>
          <w:t xml:space="preserve"> </w:t>
        </w:r>
      </w:ins>
      <w:ins w:id="400" w:author="m" w:date="2021-03-02T07:06:35Z">
        <w:r>
          <w:rPr>
            <w:rFonts w:hint="default" w:eastAsia="NSimSun" w:cstheme="minorHAnsi"/>
            <w:kern w:val="3"/>
            <w:sz w:val="24"/>
            <w:szCs w:val="24"/>
            <w:lang w:val="en" w:eastAsia="zh-CN" w:bidi="hi-IN"/>
          </w:rPr>
          <w:t>w</w:t>
        </w:r>
      </w:ins>
      <w:ins w:id="401" w:author="m" w:date="2021-03-02T07:06:36Z">
        <w:r>
          <w:rPr>
            <w:rFonts w:hint="default" w:eastAsia="NSimSun" w:cstheme="minorHAnsi"/>
            <w:kern w:val="3"/>
            <w:sz w:val="24"/>
            <w:szCs w:val="24"/>
            <w:lang w:val="en" w:eastAsia="zh-CN" w:bidi="hi-IN"/>
          </w:rPr>
          <w:t xml:space="preserve">as used </w:t>
        </w:r>
      </w:ins>
      <w:ins w:id="402" w:author="m" w:date="2021-03-02T07:06:37Z">
        <w:r>
          <w:rPr>
            <w:rFonts w:hint="default" w:eastAsia="NSimSun" w:cstheme="minorHAnsi"/>
            <w:kern w:val="3"/>
            <w:sz w:val="24"/>
            <w:szCs w:val="24"/>
            <w:lang w:val="en" w:eastAsia="zh-CN" w:bidi="hi-IN"/>
          </w:rPr>
          <w:t xml:space="preserve">to </w:t>
        </w:r>
      </w:ins>
      <w:ins w:id="403" w:author="m" w:date="2021-03-02T07:06:52Z">
        <w:r>
          <w:rPr>
            <w:rFonts w:hint="default" w:eastAsia="NSimSun" w:cstheme="minorHAnsi"/>
            <w:kern w:val="3"/>
            <w:sz w:val="24"/>
            <w:szCs w:val="24"/>
            <w:lang w:val="en" w:eastAsia="zh-CN" w:bidi="hi-IN"/>
          </w:rPr>
          <w:t>c</w:t>
        </w:r>
      </w:ins>
      <w:ins w:id="404" w:author="m" w:date="2021-03-02T07:06:53Z">
        <w:r>
          <w:rPr>
            <w:rFonts w:hint="default" w:eastAsia="NSimSun" w:cstheme="minorHAnsi"/>
            <w:kern w:val="3"/>
            <w:sz w:val="24"/>
            <w:szCs w:val="24"/>
            <w:lang w:val="en" w:eastAsia="zh-CN" w:bidi="hi-IN"/>
          </w:rPr>
          <w:t xml:space="preserve">heck </w:t>
        </w:r>
      </w:ins>
      <w:ins w:id="405" w:author="m" w:date="2021-03-02T07:17:26Z">
        <w:r>
          <w:rPr>
            <w:rFonts w:hint="default" w:eastAsia="NSimSun" w:cstheme="minorHAnsi"/>
            <w:kern w:val="3"/>
            <w:sz w:val="24"/>
            <w:szCs w:val="24"/>
            <w:lang w:val="en" w:eastAsia="zh-CN" w:bidi="hi-IN"/>
          </w:rPr>
          <w:t>for</w:t>
        </w:r>
      </w:ins>
      <w:ins w:id="406" w:author="m" w:date="2021-03-02T07:17:27Z">
        <w:r>
          <w:rPr>
            <w:rFonts w:hint="default" w:eastAsia="NSimSun" w:cstheme="minorHAnsi"/>
            <w:kern w:val="3"/>
            <w:sz w:val="24"/>
            <w:szCs w:val="24"/>
            <w:lang w:val="en" w:eastAsia="zh-CN" w:bidi="hi-IN"/>
          </w:rPr>
          <w:t xml:space="preserve"> </w:t>
        </w:r>
      </w:ins>
      <w:ins w:id="407" w:author="m" w:date="2021-03-02T07:07:02Z">
        <w:r>
          <w:rPr>
            <w:rFonts w:hint="default" w:eastAsia="NSimSun" w:cstheme="minorHAnsi"/>
            <w:kern w:val="3"/>
            <w:sz w:val="24"/>
            <w:szCs w:val="24"/>
            <w:lang w:val="en" w:eastAsia="zh-CN" w:bidi="hi-IN"/>
          </w:rPr>
          <w:t>convergence between the three runs</w:t>
        </w:r>
      </w:ins>
      <w:ins w:id="408" w:author="m" w:date="2021-03-02T07:07:16Z">
        <w:r>
          <w:rPr>
            <w:rFonts w:hint="default" w:eastAsia="NSimSun" w:cstheme="minorHAnsi"/>
            <w:kern w:val="3"/>
            <w:sz w:val="24"/>
            <w:szCs w:val="24"/>
            <w:lang w:val="en" w:eastAsia="zh-CN" w:bidi="hi-IN"/>
          </w:rPr>
          <w:t>.</w:t>
        </w:r>
      </w:ins>
      <w:ins w:id="409" w:author="m" w:date="2021-03-02T07:07:17Z">
        <w:r>
          <w:rPr>
            <w:rFonts w:hint="default" w:eastAsia="NSimSun" w:cstheme="minorHAnsi"/>
            <w:kern w:val="3"/>
            <w:sz w:val="24"/>
            <w:szCs w:val="24"/>
            <w:lang w:val="en" w:eastAsia="zh-CN" w:bidi="hi-IN"/>
          </w:rPr>
          <w:t xml:space="preserve"> </w:t>
        </w:r>
      </w:ins>
      <w:ins w:id="410" w:author="m" w:date="2021-03-02T07:08:45Z">
        <w:r>
          <w:rPr>
            <w:rFonts w:hint="default" w:eastAsia="NSimSun" w:cstheme="minorHAnsi"/>
            <w:kern w:val="3"/>
            <w:sz w:val="24"/>
            <w:szCs w:val="24"/>
            <w:lang w:val="en" w:eastAsia="zh-CN" w:bidi="hi-IN"/>
          </w:rPr>
          <w:t>W</w:t>
        </w:r>
      </w:ins>
      <w:ins w:id="411" w:author="m" w:date="2021-03-02T07:08:46Z">
        <w:r>
          <w:rPr>
            <w:rFonts w:hint="default" w:eastAsia="NSimSun" w:cstheme="minorHAnsi"/>
            <w:kern w:val="3"/>
            <w:sz w:val="24"/>
            <w:szCs w:val="24"/>
            <w:lang w:val="en" w:eastAsia="zh-CN" w:bidi="hi-IN"/>
          </w:rPr>
          <w:t>e also</w:t>
        </w:r>
      </w:ins>
      <w:ins w:id="412" w:author="m" w:date="2021-03-02T07:08:47Z">
        <w:r>
          <w:rPr>
            <w:rFonts w:hint="default" w:eastAsia="NSimSun" w:cstheme="minorHAnsi"/>
            <w:kern w:val="3"/>
            <w:sz w:val="24"/>
            <w:szCs w:val="24"/>
            <w:lang w:val="en" w:eastAsia="zh-CN" w:bidi="hi-IN"/>
          </w:rPr>
          <w:t xml:space="preserve"> inspected t</w:t>
        </w:r>
      </w:ins>
      <w:ins w:id="413" w:author="m" w:date="2021-03-01T17:49:45Z">
        <w:r>
          <w:rPr>
            <w:rFonts w:hint="default" w:eastAsia="NSimSun" w:cstheme="minorHAnsi"/>
            <w:kern w:val="3"/>
            <w:sz w:val="24"/>
            <w:szCs w:val="24"/>
            <w:lang w:val="en" w:eastAsia="zh-CN" w:bidi="hi-IN"/>
          </w:rPr>
          <w:t xml:space="preserve">he trace and distribution of estimates </w:t>
        </w:r>
      </w:ins>
      <w:ins w:id="414" w:author="m" w:date="2021-03-02T07:07:52Z">
        <w:r>
          <w:rPr>
            <w:rFonts w:hint="default" w:eastAsia="NSimSun" w:cstheme="minorHAnsi"/>
            <w:kern w:val="3"/>
            <w:sz w:val="24"/>
            <w:szCs w:val="24"/>
            <w:lang w:val="en" w:eastAsia="zh-CN" w:bidi="hi-IN"/>
          </w:rPr>
          <w:t>b</w:t>
        </w:r>
      </w:ins>
      <w:ins w:id="415" w:author="m" w:date="2021-03-02T07:07:53Z">
        <w:r>
          <w:rPr>
            <w:rFonts w:hint="default" w:eastAsia="NSimSun" w:cstheme="minorHAnsi"/>
            <w:kern w:val="3"/>
            <w:sz w:val="24"/>
            <w:szCs w:val="24"/>
            <w:lang w:val="en" w:eastAsia="zh-CN" w:bidi="hi-IN"/>
          </w:rPr>
          <w:t>etween</w:t>
        </w:r>
      </w:ins>
      <w:ins w:id="416" w:author="m" w:date="2021-03-02T07:07:54Z">
        <w:r>
          <w:rPr>
            <w:rFonts w:hint="default" w:eastAsia="NSimSun" w:cstheme="minorHAnsi"/>
            <w:kern w:val="3"/>
            <w:sz w:val="24"/>
            <w:szCs w:val="24"/>
            <w:lang w:val="en" w:eastAsia="zh-CN" w:bidi="hi-IN"/>
          </w:rPr>
          <w:t xml:space="preserve"> </w:t>
        </w:r>
      </w:ins>
      <w:ins w:id="417" w:author="m" w:date="2021-03-01T17:49:45Z">
        <w:r>
          <w:rPr>
            <w:rFonts w:hint="default" w:eastAsia="NSimSun" w:cstheme="minorHAnsi"/>
            <w:kern w:val="3"/>
            <w:sz w:val="24"/>
            <w:szCs w:val="24"/>
            <w:lang w:val="en" w:eastAsia="zh-CN" w:bidi="hi-IN"/>
          </w:rPr>
          <w:t>the three replicate</w:t>
        </w:r>
      </w:ins>
      <w:ins w:id="418" w:author="m" w:date="2021-03-02T07:17:43Z">
        <w:r>
          <w:rPr>
            <w:rFonts w:hint="default" w:eastAsia="NSimSun" w:cstheme="minorHAnsi"/>
            <w:kern w:val="3"/>
            <w:sz w:val="24"/>
            <w:szCs w:val="24"/>
            <w:lang w:val="en" w:eastAsia="zh-CN" w:bidi="hi-IN"/>
          </w:rPr>
          <w:t xml:space="preserve">s </w:t>
        </w:r>
      </w:ins>
      <w:ins w:id="419" w:author="m" w:date="2021-03-02T07:17:44Z">
        <w:r>
          <w:rPr>
            <w:rFonts w:hint="default" w:eastAsia="NSimSun" w:cstheme="minorHAnsi"/>
            <w:kern w:val="3"/>
            <w:sz w:val="24"/>
            <w:szCs w:val="24"/>
            <w:lang w:val="en" w:eastAsia="zh-CN" w:bidi="hi-IN"/>
          </w:rPr>
          <w:t>and</w:t>
        </w:r>
      </w:ins>
      <w:ins w:id="420" w:author="m" w:date="2021-03-02T07:05:58Z">
        <w:r>
          <w:rPr>
            <w:rFonts w:hint="default" w:eastAsia="NSimSun" w:cstheme="minorHAnsi"/>
            <w:kern w:val="3"/>
            <w:sz w:val="24"/>
            <w:szCs w:val="24"/>
            <w:lang w:val="en" w:eastAsia="zh-CN" w:bidi="hi-IN"/>
          </w:rPr>
          <w:t xml:space="preserve"> assessed the independence of successive sampled values (i.e. autocorrelation) of MCMC chains</w:t>
        </w:r>
      </w:ins>
      <w:ins w:id="421" w:author="m" w:date="2021-03-02T07:06:01Z">
        <w:r>
          <w:rPr>
            <w:rFonts w:hint="default" w:eastAsia="NSimSun" w:cstheme="minorHAnsi"/>
            <w:kern w:val="3"/>
            <w:sz w:val="24"/>
            <w:szCs w:val="24"/>
            <w:lang w:val="en" w:eastAsia="zh-CN" w:bidi="hi-IN"/>
          </w:rPr>
          <w:t>.</w:t>
        </w:r>
      </w:ins>
      <w:ins w:id="422" w:author="m" w:date="2021-03-01T17:49:45Z">
        <w:r>
          <w:rPr>
            <w:rFonts w:hint="default" w:eastAsia="NSimSun" w:cstheme="minorHAnsi"/>
            <w:kern w:val="3"/>
            <w:sz w:val="24"/>
            <w:szCs w:val="24"/>
            <w:lang w:val="en" w:eastAsia="zh-CN" w:bidi="hi-IN"/>
          </w:rPr>
          <w:t xml:space="preserve"> We present effect sizes as mean posterior estimates as well as the highest posterior density (HPD) interval (e.g. 95% credible interval). Effect sizes in which credible intervals did not overlap with zero were considered to have an effect on the response variable.</w:t>
        </w:r>
      </w:ins>
    </w:p>
    <w:p>
      <w:pPr>
        <w:suppressAutoHyphens/>
        <w:autoSpaceDN w:val="0"/>
        <w:spacing w:after="0" w:line="360" w:lineRule="auto"/>
        <w:ind w:firstLine="0"/>
        <w:contextualSpacing/>
        <w:jc w:val="both"/>
        <w:textAlignment w:val="baseline"/>
        <w:rPr>
          <w:ins w:id="423" w:author="m" w:date="2021-02-23T20:45:35Z"/>
          <w:rFonts w:hint="default" w:eastAsia="NSimSun" w:cstheme="minorHAnsi"/>
          <w:kern w:val="3"/>
          <w:sz w:val="24"/>
          <w:szCs w:val="24"/>
          <w:lang w:val="en" w:eastAsia="zh-CN" w:bidi="hi-IN"/>
        </w:rPr>
      </w:pPr>
    </w:p>
    <w:p>
      <w:pPr>
        <w:autoSpaceDN w:val="0"/>
        <w:spacing w:after="0" w:line="360" w:lineRule="auto"/>
        <w:contextualSpacing/>
        <w:jc w:val="both"/>
        <w:textAlignment w:val="baseline"/>
        <w:rPr>
          <w:ins w:id="424" w:author="m" w:date="2021-03-03T13:30:00Z"/>
          <w:sz w:val="18"/>
          <w:szCs w:val="18"/>
          <w:lang w:val="en-US"/>
        </w:rPr>
      </w:pPr>
      <w:ins w:id="425" w:author="m" w:date="2021-02-23T20:45:35Z">
        <w:r>
          <w:rPr>
            <w:rFonts w:hint="default" w:eastAsia="NSimSun" w:cstheme="minorHAnsi"/>
            <w:b/>
            <w:bCs/>
            <w:kern w:val="3"/>
            <w:sz w:val="24"/>
            <w:szCs w:val="24"/>
            <w:lang w:val="en" w:eastAsia="zh-CN" w:bidi="hi-IN"/>
          </w:rPr>
          <w:t>R</w:t>
        </w:r>
      </w:ins>
      <w:ins w:id="426" w:author="m" w:date="2021-02-23T20:45:37Z">
        <w:r>
          <w:rPr>
            <w:rFonts w:hint="default" w:eastAsia="NSimSun" w:cstheme="minorHAnsi"/>
            <w:b/>
            <w:bCs/>
            <w:kern w:val="3"/>
            <w:sz w:val="24"/>
            <w:szCs w:val="24"/>
            <w:lang w:val="en" w:eastAsia="zh-CN" w:bidi="hi-IN"/>
          </w:rPr>
          <w:t>e</w:t>
        </w:r>
      </w:ins>
      <w:ins w:id="427" w:author="m" w:date="2021-02-23T20:45:38Z">
        <w:r>
          <w:rPr>
            <w:rFonts w:hint="default" w:eastAsia="NSimSun" w:cstheme="minorHAnsi"/>
            <w:b/>
            <w:bCs/>
            <w:kern w:val="3"/>
            <w:sz w:val="24"/>
            <w:szCs w:val="24"/>
            <w:lang w:val="en" w:eastAsia="zh-CN" w:bidi="hi-IN"/>
          </w:rPr>
          <w:t>sults</w:t>
        </w:r>
      </w:ins>
    </w:p>
    <w:p>
      <w:pPr>
        <w:spacing w:line="360" w:lineRule="auto"/>
        <w:jc w:val="both"/>
        <w:rPr>
          <w:ins w:id="428" w:author="m" w:date="2021-02-23T20:45:15Z"/>
          <w:rFonts w:hint="default"/>
          <w:sz w:val="18"/>
          <w:szCs w:val="18"/>
          <w:lang w:val="pt"/>
        </w:rPr>
      </w:pPr>
      <w:r>
        <w:commentReference w:id="9"/>
      </w:r>
      <w:ins w:id="429" w:author="m" w:date="2021-03-03T13:31:12Z">
        <w:r>
          <w:rPr>
            <w:rFonts w:hint="default" w:eastAsia="NSimSun" w:cstheme="minorHAnsi"/>
            <w:b w:val="0"/>
            <w:bCs w:val="0"/>
            <w:kern w:val="3"/>
            <w:sz w:val="24"/>
            <w:szCs w:val="24"/>
            <w:lang w:val="pt" w:eastAsia="zh-CN" w:bidi="hi-IN"/>
          </w:rPr>
          <w:t xml:space="preserve">When evaluating the effect of treatment as a categorical variable only the </w:t>
        </w:r>
      </w:ins>
      <w:ins w:id="430" w:author="m" w:date="2021-03-03T13:54:58Z">
        <w:r>
          <w:rPr>
            <w:rFonts w:hint="default" w:eastAsia="NSimSun" w:cstheme="minorHAnsi"/>
            <w:b w:val="0"/>
            <w:bCs w:val="0"/>
            <w:kern w:val="3"/>
            <w:sz w:val="24"/>
            <w:szCs w:val="24"/>
            <w:lang w:val="pt" w:eastAsia="zh-CN" w:bidi="hi-IN"/>
          </w:rPr>
          <w:t>lessen</w:t>
        </w:r>
      </w:ins>
      <w:ins w:id="431" w:author="m" w:date="2021-03-03T13:55:01Z">
        <w:r>
          <w:rPr>
            <w:rFonts w:hint="default" w:eastAsia="NSimSun" w:cstheme="minorHAnsi"/>
            <w:b w:val="0"/>
            <w:bCs w:val="0"/>
            <w:kern w:val="3"/>
            <w:sz w:val="24"/>
            <w:szCs w:val="24"/>
            <w:lang w:val="pt" w:eastAsia="zh-CN" w:bidi="hi-IN"/>
          </w:rPr>
          <w:t xml:space="preserve"> </w:t>
        </w:r>
      </w:ins>
      <w:ins w:id="432" w:author="m" w:date="2021-03-03T13:31:12Z">
        <w:r>
          <w:rPr>
            <w:rFonts w:hint="default" w:eastAsia="NSimSun" w:cstheme="minorHAnsi"/>
            <w:b w:val="0"/>
            <w:bCs w:val="0"/>
            <w:kern w:val="3"/>
            <w:sz w:val="24"/>
            <w:szCs w:val="24"/>
            <w:lang w:val="pt" w:eastAsia="zh-CN" w:bidi="hi-IN"/>
          </w:rPr>
          <w:t>input treatment has a detectable effect. In this case it took longer for bats to enter the leaf compared to the control treatment</w:t>
        </w:r>
      </w:ins>
      <w:ins w:id="433" w:author="m" w:date="2021-03-03T14:00:40Z">
        <w:r>
          <w:rPr>
            <w:rFonts w:hint="default" w:eastAsia="NSimSun" w:cstheme="minorHAnsi"/>
            <w:b w:val="0"/>
            <w:bCs w:val="0"/>
            <w:kern w:val="3"/>
            <w:sz w:val="24"/>
            <w:szCs w:val="24"/>
            <w:lang w:val="pt" w:eastAsia="zh-CN" w:bidi="hi-IN"/>
          </w:rPr>
          <w:t xml:space="preserve"> </w:t>
        </w:r>
      </w:ins>
      <w:ins w:id="434" w:author="m" w:date="2021-03-03T14:04:52Z">
        <w:r>
          <w:rPr>
            <w:rFonts w:hint="default" w:eastAsia="NSimSun" w:cstheme="minorHAnsi"/>
            <w:b w:val="0"/>
            <w:bCs w:val="0"/>
            <w:kern w:val="3"/>
            <w:sz w:val="24"/>
            <w:szCs w:val="24"/>
            <w:lang w:val="pt" w:eastAsia="zh-CN" w:bidi="hi-IN"/>
          </w:rPr>
          <w:t>(</w:t>
        </w:r>
      </w:ins>
      <w:ins w:id="435" w:author="m" w:date="2021-03-03T14:00:40Z">
        <w:r>
          <w:rPr>
            <w:rFonts w:hint="default" w:eastAsia="NSimSun" w:cstheme="minorHAnsi"/>
            <w:b w:val="0"/>
            <w:bCs w:val="0"/>
            <w:kern w:val="3"/>
            <w:sz w:val="24"/>
            <w:szCs w:val="24"/>
            <w:lang w:val="pt" w:eastAsia="zh-CN" w:bidi="hi-IN"/>
          </w:rPr>
          <w:t xml:space="preserve">effect size = </w:t>
        </w:r>
      </w:ins>
      <w:ins w:id="436" w:author="m" w:date="2021-03-03T14:05:04Z">
        <w:r>
          <w:rPr>
            <w:rFonts w:hint="default" w:eastAsia="NSimSun" w:cstheme="minorHAnsi"/>
            <w:b w:val="0"/>
            <w:bCs w:val="0"/>
            <w:kern w:val="3"/>
            <w:sz w:val="24"/>
            <w:szCs w:val="24"/>
            <w:lang w:val="pt" w:eastAsia="zh-CN" w:bidi="hi-IN"/>
          </w:rPr>
          <w:t>4</w:t>
        </w:r>
      </w:ins>
      <w:ins w:id="437" w:author="m" w:date="2021-03-03T14:05:05Z">
        <w:r>
          <w:rPr>
            <w:rFonts w:hint="default" w:eastAsia="NSimSun" w:cstheme="minorHAnsi"/>
            <w:b w:val="0"/>
            <w:bCs w:val="0"/>
            <w:kern w:val="3"/>
            <w:sz w:val="24"/>
            <w:szCs w:val="24"/>
            <w:lang w:val="pt" w:eastAsia="zh-CN" w:bidi="hi-IN"/>
          </w:rPr>
          <w:t>2</w:t>
        </w:r>
      </w:ins>
      <w:ins w:id="438" w:author="m" w:date="2021-03-03T14:05:06Z">
        <w:r>
          <w:rPr>
            <w:rFonts w:hint="default" w:eastAsia="NSimSun" w:cstheme="minorHAnsi"/>
            <w:b w:val="0"/>
            <w:bCs w:val="0"/>
            <w:kern w:val="3"/>
            <w:sz w:val="24"/>
            <w:szCs w:val="24"/>
            <w:lang w:val="pt" w:eastAsia="zh-CN" w:bidi="hi-IN"/>
          </w:rPr>
          <w:t xml:space="preserve">7 </w:t>
        </w:r>
      </w:ins>
      <w:ins w:id="439" w:author="m" w:date="2021-03-03T14:00:40Z">
        <w:r>
          <w:rPr>
            <w:rFonts w:hint="default" w:eastAsia="NSimSun" w:cstheme="minorHAnsi"/>
            <w:b w:val="0"/>
            <w:bCs w:val="0"/>
            <w:kern w:val="3"/>
            <w:sz w:val="24"/>
            <w:szCs w:val="24"/>
            <w:lang w:val="pt" w:eastAsia="zh-CN" w:bidi="hi-IN"/>
          </w:rPr>
          <w:t xml:space="preserve">s,  95% CI=  </w:t>
        </w:r>
      </w:ins>
      <w:ins w:id="440" w:author="m" w:date="2021-03-03T14:04:23Z">
        <w:r>
          <w:rPr>
            <w:rFonts w:hint="default" w:eastAsia="NSimSun" w:cstheme="minorHAnsi"/>
            <w:b w:val="0"/>
            <w:bCs w:val="0"/>
            <w:kern w:val="3"/>
            <w:sz w:val="24"/>
            <w:szCs w:val="24"/>
            <w:lang w:val="pt" w:eastAsia="zh-CN" w:bidi="hi-IN"/>
          </w:rPr>
          <w:t>-</w:t>
        </w:r>
      </w:ins>
      <w:ins w:id="441" w:author="m" w:date="2021-03-03T14:04:24Z">
        <w:r>
          <w:rPr>
            <w:rFonts w:hint="default" w:eastAsia="NSimSun" w:cstheme="minorHAnsi"/>
            <w:kern w:val="3"/>
            <w:sz w:val="24"/>
            <w:szCs w:val="24"/>
            <w:lang w:val="pt" w:eastAsia="zh-CN" w:bidi="hi-IN"/>
          </w:rPr>
          <w:t>543.6</w:t>
        </w:r>
      </w:ins>
      <w:ins w:id="442" w:author="m" w:date="2021-03-03T14:04:31Z">
        <w:r>
          <w:rPr>
            <w:rFonts w:hint="default" w:eastAsia="NSimSun" w:cstheme="minorHAnsi"/>
            <w:kern w:val="3"/>
            <w:sz w:val="24"/>
            <w:szCs w:val="24"/>
            <w:lang w:val="pt" w:eastAsia="zh-CN" w:bidi="hi-IN"/>
          </w:rPr>
          <w:t>-</w:t>
        </w:r>
      </w:ins>
      <w:ins w:id="443" w:author="m" w:date="2021-03-03T14:04:23Z">
        <w:r>
          <w:rPr>
            <w:rFonts w:hint="default" w:eastAsia="NSimSun" w:cstheme="minorHAnsi"/>
            <w:b w:val="0"/>
            <w:bCs w:val="0"/>
            <w:kern w:val="3"/>
            <w:sz w:val="24"/>
            <w:szCs w:val="24"/>
            <w:lang w:val="pt" w:eastAsia="zh-CN" w:bidi="hi-IN"/>
          </w:rPr>
          <w:t xml:space="preserve"> </w:t>
        </w:r>
      </w:ins>
      <w:ins w:id="444" w:author="m" w:date="2021-03-03T14:04:33Z">
        <w:r>
          <w:rPr>
            <w:rFonts w:hint="default" w:eastAsia="NSimSun" w:cstheme="minorHAnsi"/>
            <w:b w:val="0"/>
            <w:bCs w:val="0"/>
            <w:kern w:val="3"/>
            <w:sz w:val="24"/>
            <w:szCs w:val="24"/>
            <w:lang w:val="pt" w:eastAsia="zh-CN" w:bidi="hi-IN"/>
          </w:rPr>
          <w:t>-</w:t>
        </w:r>
      </w:ins>
      <w:ins w:id="445" w:author="m" w:date="2021-03-03T14:04:15Z">
        <w:r>
          <w:rPr>
            <w:rFonts w:hint="default" w:eastAsia="NSimSun" w:cstheme="minorHAnsi"/>
            <w:kern w:val="3"/>
            <w:sz w:val="24"/>
            <w:szCs w:val="24"/>
            <w:lang w:val="pt" w:eastAsia="zh-CN" w:bidi="hi-IN"/>
          </w:rPr>
          <w:t>279.</w:t>
        </w:r>
      </w:ins>
      <w:ins w:id="446" w:author="m" w:date="2021-03-03T14:04:42Z">
        <w:r>
          <w:rPr>
            <w:rFonts w:hint="default" w:eastAsia="NSimSun" w:cstheme="minorHAnsi"/>
            <w:kern w:val="3"/>
            <w:sz w:val="24"/>
            <w:szCs w:val="24"/>
            <w:lang w:val="pt" w:eastAsia="zh-CN" w:bidi="hi-IN"/>
          </w:rPr>
          <w:t>1</w:t>
        </w:r>
      </w:ins>
      <w:ins w:id="447" w:author="m" w:date="2021-03-03T14:00:40Z">
        <w:r>
          <w:rPr>
            <w:rFonts w:hint="default" w:eastAsia="NSimSun" w:cstheme="minorHAnsi"/>
            <w:kern w:val="3"/>
            <w:sz w:val="24"/>
            <w:szCs w:val="24"/>
            <w:lang w:val="pt" w:eastAsia="zh-CN" w:bidi="hi-IN"/>
          </w:rPr>
          <w:t>)</w:t>
        </w:r>
      </w:ins>
      <w:ins w:id="448" w:author="m" w:date="2021-03-03T13:31:12Z">
        <w:r>
          <w:rPr>
            <w:rFonts w:hint="default" w:eastAsia="NSimSun" w:cstheme="minorHAnsi"/>
            <w:b w:val="0"/>
            <w:bCs w:val="0"/>
            <w:kern w:val="3"/>
            <w:sz w:val="24"/>
            <w:szCs w:val="24"/>
            <w:lang w:val="pt" w:eastAsia="zh-CN" w:bidi="hi-IN"/>
          </w:rPr>
          <w:t xml:space="preserve">. This relationship was further </w:t>
        </w:r>
      </w:ins>
      <w:ins w:id="449" w:author="m" w:date="2021-03-03T14:00:42Z">
        <w:r>
          <w:rPr>
            <w:rFonts w:hint="default" w:eastAsia="NSimSun" w:cstheme="minorHAnsi"/>
            <w:b w:val="0"/>
            <w:bCs w:val="0"/>
            <w:kern w:val="3"/>
            <w:sz w:val="24"/>
            <w:szCs w:val="24"/>
            <w:lang w:val="pt" w:eastAsia="zh-CN" w:bidi="hi-IN"/>
          </w:rPr>
          <w:t>e</w:t>
        </w:r>
      </w:ins>
      <w:ins w:id="450" w:author="m" w:date="2021-03-03T14:00:43Z">
        <w:r>
          <w:rPr>
            <w:rFonts w:hint="default" w:eastAsia="NSimSun" w:cstheme="minorHAnsi"/>
            <w:b w:val="0"/>
            <w:bCs w:val="0"/>
            <w:kern w:val="3"/>
            <w:sz w:val="24"/>
            <w:szCs w:val="24"/>
            <w:lang w:val="pt" w:eastAsia="zh-CN" w:bidi="hi-IN"/>
          </w:rPr>
          <w:t>xplo</w:t>
        </w:r>
      </w:ins>
      <w:ins w:id="451" w:author="m" w:date="2021-03-03T14:00:44Z">
        <w:r>
          <w:rPr>
            <w:rFonts w:hint="default" w:eastAsia="NSimSun" w:cstheme="minorHAnsi"/>
            <w:b w:val="0"/>
            <w:bCs w:val="0"/>
            <w:kern w:val="3"/>
            <w:sz w:val="24"/>
            <w:szCs w:val="24"/>
            <w:lang w:val="pt" w:eastAsia="zh-CN" w:bidi="hi-IN"/>
          </w:rPr>
          <w:t xml:space="preserve">red </w:t>
        </w:r>
      </w:ins>
      <w:ins w:id="452" w:author="m" w:date="2021-03-03T13:31:12Z">
        <w:r>
          <w:rPr>
            <w:rFonts w:hint="default" w:eastAsia="NSimSun" w:cstheme="minorHAnsi"/>
            <w:b w:val="0"/>
            <w:bCs w:val="0"/>
            <w:kern w:val="3"/>
            <w:sz w:val="24"/>
            <w:szCs w:val="24"/>
            <w:lang w:val="pt" w:eastAsia="zh-CN" w:bidi="hi-IN"/>
          </w:rPr>
          <w:t xml:space="preserve">by encoding treatment as a </w:t>
        </w:r>
      </w:ins>
      <w:ins w:id="453" w:author="m" w:date="2021-03-03T13:52:47Z">
        <w:r>
          <w:rPr>
            <w:rFonts w:hint="default" w:eastAsia="NSimSun" w:cstheme="minorHAnsi"/>
            <w:b w:val="0"/>
            <w:bCs w:val="0"/>
            <w:kern w:val="3"/>
            <w:sz w:val="24"/>
            <w:szCs w:val="24"/>
            <w:lang w:val="pt" w:eastAsia="zh-CN" w:bidi="hi-IN"/>
          </w:rPr>
          <w:t>categ</w:t>
        </w:r>
      </w:ins>
      <w:ins w:id="454" w:author="m" w:date="2021-03-03T13:52:48Z">
        <w:r>
          <w:rPr>
            <w:rFonts w:hint="default" w:eastAsia="NSimSun" w:cstheme="minorHAnsi"/>
            <w:b w:val="0"/>
            <w:bCs w:val="0"/>
            <w:kern w:val="3"/>
            <w:sz w:val="24"/>
            <w:szCs w:val="24"/>
            <w:lang w:val="pt" w:eastAsia="zh-CN" w:bidi="hi-IN"/>
          </w:rPr>
          <w:t>ori</w:t>
        </w:r>
      </w:ins>
      <w:ins w:id="455" w:author="m" w:date="2021-03-03T13:52:49Z">
        <w:r>
          <w:rPr>
            <w:rFonts w:hint="default" w:eastAsia="NSimSun" w:cstheme="minorHAnsi"/>
            <w:b w:val="0"/>
            <w:bCs w:val="0"/>
            <w:kern w:val="3"/>
            <w:sz w:val="24"/>
            <w:szCs w:val="24"/>
            <w:lang w:val="pt" w:eastAsia="zh-CN" w:bidi="hi-IN"/>
          </w:rPr>
          <w:t xml:space="preserve">cal </w:t>
        </w:r>
      </w:ins>
      <w:ins w:id="456" w:author="m" w:date="2021-03-03T13:31:12Z">
        <w:r>
          <w:rPr>
            <w:rFonts w:hint="default" w:eastAsia="NSimSun" w:cstheme="minorHAnsi"/>
            <w:b w:val="0"/>
            <w:bCs w:val="0"/>
            <w:kern w:val="3"/>
            <w:sz w:val="24"/>
            <w:szCs w:val="24"/>
            <w:lang w:val="pt" w:eastAsia="zh-CN" w:bidi="hi-IN"/>
          </w:rPr>
          <w:t>variable representing two modes: the sum of sensory modalities</w:t>
        </w:r>
      </w:ins>
      <w:ins w:id="457" w:author="m" w:date="2021-03-03T13:52:56Z">
        <w:r>
          <w:rPr>
            <w:rFonts w:hint="default" w:eastAsia="NSimSun" w:cstheme="minorHAnsi"/>
            <w:b w:val="0"/>
            <w:bCs w:val="0"/>
            <w:kern w:val="3"/>
            <w:sz w:val="24"/>
            <w:szCs w:val="24"/>
            <w:lang w:val="pt" w:eastAsia="zh-CN" w:bidi="hi-IN"/>
          </w:rPr>
          <w:t xml:space="preserve"> </w:t>
        </w:r>
      </w:ins>
      <w:ins w:id="458" w:author="m" w:date="2021-03-03T13:31:12Z">
        <w:r>
          <w:rPr>
            <w:rFonts w:hint="default" w:eastAsia="NSimSun" w:cstheme="minorHAnsi"/>
            <w:b w:val="0"/>
            <w:bCs w:val="0"/>
            <w:kern w:val="3"/>
            <w:sz w:val="24"/>
            <w:szCs w:val="24"/>
            <w:lang w:val="pt" w:eastAsia="zh-CN" w:bidi="hi-IN"/>
          </w:rPr>
          <w:t xml:space="preserve">or the presence/absence of sensory input. We found that </w:t>
        </w:r>
      </w:ins>
      <w:ins w:id="459" w:author="m" w:date="2021-03-03T13:34:53Z">
        <w:r>
          <w:rPr>
            <w:rFonts w:hint="default" w:eastAsia="NSimSun" w:cstheme="minorHAnsi"/>
            <w:b w:val="0"/>
            <w:bCs w:val="0"/>
            <w:kern w:val="3"/>
            <w:sz w:val="24"/>
            <w:szCs w:val="24"/>
            <w:lang w:val="pt" w:eastAsia="zh-CN" w:bidi="hi-IN"/>
          </w:rPr>
          <w:t xml:space="preserve">a </w:t>
        </w:r>
      </w:ins>
      <w:ins w:id="460" w:author="m" w:date="2021-03-03T13:31:12Z">
        <w:r>
          <w:rPr>
            <w:rFonts w:hint="default" w:eastAsia="NSimSun" w:cstheme="minorHAnsi"/>
            <w:b w:val="0"/>
            <w:bCs w:val="0"/>
            <w:kern w:val="3"/>
            <w:sz w:val="24"/>
            <w:szCs w:val="24"/>
            <w:lang w:val="pt" w:eastAsia="zh-CN" w:bidi="hi-IN"/>
          </w:rPr>
          <w:t xml:space="preserve">model </w:t>
        </w:r>
      </w:ins>
      <w:ins w:id="461" w:author="m" w:date="2021-03-03T13:35:14Z">
        <w:r>
          <w:rPr>
            <w:rFonts w:hint="default" w:eastAsia="NSimSun" w:cstheme="minorHAnsi"/>
            <w:b w:val="0"/>
            <w:bCs w:val="0"/>
            <w:kern w:val="3"/>
            <w:sz w:val="24"/>
            <w:szCs w:val="24"/>
            <w:lang w:val="pt" w:eastAsia="zh-CN" w:bidi="hi-IN"/>
          </w:rPr>
          <w:t>represe</w:t>
        </w:r>
      </w:ins>
      <w:ins w:id="462" w:author="m" w:date="2021-03-03T13:35:15Z">
        <w:r>
          <w:rPr>
            <w:rFonts w:hint="default" w:eastAsia="NSimSun" w:cstheme="minorHAnsi"/>
            <w:b w:val="0"/>
            <w:bCs w:val="0"/>
            <w:kern w:val="3"/>
            <w:sz w:val="24"/>
            <w:szCs w:val="24"/>
            <w:lang w:val="pt" w:eastAsia="zh-CN" w:bidi="hi-IN"/>
          </w:rPr>
          <w:t>ntin</w:t>
        </w:r>
      </w:ins>
      <w:ins w:id="463" w:author="m" w:date="2021-03-03T13:35:16Z">
        <w:r>
          <w:rPr>
            <w:rFonts w:hint="default" w:eastAsia="NSimSun" w:cstheme="minorHAnsi"/>
            <w:b w:val="0"/>
            <w:bCs w:val="0"/>
            <w:kern w:val="3"/>
            <w:sz w:val="24"/>
            <w:szCs w:val="24"/>
            <w:lang w:val="pt" w:eastAsia="zh-CN" w:bidi="hi-IN"/>
          </w:rPr>
          <w:t xml:space="preserve">g </w:t>
        </w:r>
      </w:ins>
      <w:ins w:id="464" w:author="m" w:date="2021-03-03T13:34:56Z">
        <w:r>
          <w:rPr>
            <w:rFonts w:hint="default" w:eastAsia="NSimSun" w:cstheme="minorHAnsi"/>
            <w:b w:val="0"/>
            <w:bCs w:val="0"/>
            <w:kern w:val="3"/>
            <w:sz w:val="24"/>
            <w:szCs w:val="24"/>
            <w:lang w:val="pt" w:eastAsia="zh-CN" w:bidi="hi-IN"/>
          </w:rPr>
          <w:t>s</w:t>
        </w:r>
      </w:ins>
      <w:ins w:id="465" w:author="m" w:date="2021-03-03T13:34:57Z">
        <w:r>
          <w:rPr>
            <w:rFonts w:hint="default" w:eastAsia="NSimSun" w:cstheme="minorHAnsi"/>
            <w:b w:val="0"/>
            <w:bCs w:val="0"/>
            <w:kern w:val="3"/>
            <w:sz w:val="24"/>
            <w:szCs w:val="24"/>
            <w:lang w:val="pt" w:eastAsia="zh-CN" w:bidi="hi-IN"/>
          </w:rPr>
          <w:t>ens</w:t>
        </w:r>
      </w:ins>
      <w:ins w:id="466" w:author="m" w:date="2021-03-03T13:34:58Z">
        <w:r>
          <w:rPr>
            <w:rFonts w:hint="default" w:eastAsia="NSimSun" w:cstheme="minorHAnsi"/>
            <w:b w:val="0"/>
            <w:bCs w:val="0"/>
            <w:kern w:val="3"/>
            <w:sz w:val="24"/>
            <w:szCs w:val="24"/>
            <w:lang w:val="pt" w:eastAsia="zh-CN" w:bidi="hi-IN"/>
          </w:rPr>
          <w:t>or</w:t>
        </w:r>
      </w:ins>
      <w:ins w:id="467" w:author="m" w:date="2021-03-03T13:34:59Z">
        <w:r>
          <w:rPr>
            <w:rFonts w:hint="default" w:eastAsia="NSimSun" w:cstheme="minorHAnsi"/>
            <w:b w:val="0"/>
            <w:bCs w:val="0"/>
            <w:kern w:val="3"/>
            <w:sz w:val="24"/>
            <w:szCs w:val="24"/>
            <w:lang w:val="pt" w:eastAsia="zh-CN" w:bidi="hi-IN"/>
          </w:rPr>
          <w:t>y i</w:t>
        </w:r>
      </w:ins>
      <w:ins w:id="468" w:author="m" w:date="2021-03-03T13:35:00Z">
        <w:r>
          <w:rPr>
            <w:rFonts w:hint="default" w:eastAsia="NSimSun" w:cstheme="minorHAnsi"/>
            <w:b w:val="0"/>
            <w:bCs w:val="0"/>
            <w:kern w:val="3"/>
            <w:sz w:val="24"/>
            <w:szCs w:val="24"/>
            <w:lang w:val="pt" w:eastAsia="zh-CN" w:bidi="hi-IN"/>
          </w:rPr>
          <w:t>n</w:t>
        </w:r>
      </w:ins>
      <w:ins w:id="469" w:author="m" w:date="2021-03-03T13:35:01Z">
        <w:r>
          <w:rPr>
            <w:rFonts w:hint="default" w:eastAsia="NSimSun" w:cstheme="minorHAnsi"/>
            <w:b w:val="0"/>
            <w:bCs w:val="0"/>
            <w:kern w:val="3"/>
            <w:sz w:val="24"/>
            <w:szCs w:val="24"/>
            <w:lang w:val="pt" w:eastAsia="zh-CN" w:bidi="hi-IN"/>
          </w:rPr>
          <w:t xml:space="preserve">put </w:t>
        </w:r>
      </w:ins>
      <w:ins w:id="470" w:author="m" w:date="2021-03-03T13:35:17Z">
        <w:r>
          <w:rPr>
            <w:rFonts w:hint="default" w:eastAsia="NSimSun" w:cstheme="minorHAnsi"/>
            <w:b w:val="0"/>
            <w:bCs w:val="0"/>
            <w:kern w:val="3"/>
            <w:sz w:val="24"/>
            <w:szCs w:val="24"/>
            <w:lang w:val="pt" w:eastAsia="zh-CN" w:bidi="hi-IN"/>
          </w:rPr>
          <w:t>a</w:t>
        </w:r>
      </w:ins>
      <w:ins w:id="471" w:author="m" w:date="2021-03-03T13:35:18Z">
        <w:r>
          <w:rPr>
            <w:rFonts w:hint="default" w:eastAsia="NSimSun" w:cstheme="minorHAnsi"/>
            <w:b w:val="0"/>
            <w:bCs w:val="0"/>
            <w:kern w:val="3"/>
            <w:sz w:val="24"/>
            <w:szCs w:val="24"/>
            <w:lang w:val="pt" w:eastAsia="zh-CN" w:bidi="hi-IN"/>
          </w:rPr>
          <w:t xml:space="preserve">s </w:t>
        </w:r>
      </w:ins>
      <w:ins w:id="472" w:author="m" w:date="2021-03-03T13:35:20Z">
        <w:r>
          <w:rPr>
            <w:rFonts w:hint="default" w:eastAsia="NSimSun" w:cstheme="minorHAnsi"/>
            <w:b w:val="0"/>
            <w:bCs w:val="0"/>
            <w:kern w:val="3"/>
            <w:sz w:val="24"/>
            <w:szCs w:val="24"/>
            <w:lang w:val="pt" w:eastAsia="zh-CN" w:bidi="hi-IN"/>
          </w:rPr>
          <w:t>pr</w:t>
        </w:r>
      </w:ins>
      <w:ins w:id="473" w:author="m" w:date="2021-03-03T13:35:21Z">
        <w:r>
          <w:rPr>
            <w:rFonts w:hint="default" w:eastAsia="NSimSun" w:cstheme="minorHAnsi"/>
            <w:b w:val="0"/>
            <w:bCs w:val="0"/>
            <w:kern w:val="3"/>
            <w:sz w:val="24"/>
            <w:szCs w:val="24"/>
            <w:lang w:val="pt" w:eastAsia="zh-CN" w:bidi="hi-IN"/>
          </w:rPr>
          <w:t>esen</w:t>
        </w:r>
      </w:ins>
      <w:ins w:id="474" w:author="m" w:date="2021-03-03T13:35:22Z">
        <w:r>
          <w:rPr>
            <w:rFonts w:hint="default" w:eastAsia="NSimSun" w:cstheme="minorHAnsi"/>
            <w:b w:val="0"/>
            <w:bCs w:val="0"/>
            <w:kern w:val="3"/>
            <w:sz w:val="24"/>
            <w:szCs w:val="24"/>
            <w:lang w:val="pt" w:eastAsia="zh-CN" w:bidi="hi-IN"/>
          </w:rPr>
          <w:t xml:space="preserve">t </w:t>
        </w:r>
      </w:ins>
      <w:ins w:id="475" w:author="m" w:date="2021-03-03T13:35:28Z">
        <w:r>
          <w:rPr>
            <w:rFonts w:hint="default" w:eastAsia="NSimSun" w:cstheme="minorHAnsi"/>
            <w:b w:val="0"/>
            <w:bCs w:val="0"/>
            <w:kern w:val="3"/>
            <w:sz w:val="24"/>
            <w:szCs w:val="24"/>
            <w:lang w:val="pt" w:eastAsia="zh-CN" w:bidi="hi-IN"/>
          </w:rPr>
          <w:t>(</w:t>
        </w:r>
      </w:ins>
      <w:ins w:id="476" w:author="m" w:date="2021-03-03T13:35:29Z">
        <w:r>
          <w:rPr>
            <w:rFonts w:hint="default" w:eastAsia="NSimSun" w:cstheme="minorHAnsi"/>
            <w:b w:val="0"/>
            <w:bCs w:val="0"/>
            <w:kern w:val="3"/>
            <w:sz w:val="24"/>
            <w:szCs w:val="24"/>
            <w:lang w:val="pt" w:eastAsia="zh-CN" w:bidi="hi-IN"/>
          </w:rPr>
          <w:t>sou</w:t>
        </w:r>
      </w:ins>
      <w:ins w:id="477" w:author="m" w:date="2021-03-03T13:35:30Z">
        <w:r>
          <w:rPr>
            <w:rFonts w:hint="default" w:eastAsia="NSimSun" w:cstheme="minorHAnsi"/>
            <w:b w:val="0"/>
            <w:bCs w:val="0"/>
            <w:kern w:val="3"/>
            <w:sz w:val="24"/>
            <w:szCs w:val="24"/>
            <w:lang w:val="pt" w:eastAsia="zh-CN" w:bidi="hi-IN"/>
          </w:rPr>
          <w:t>nd</w:t>
        </w:r>
      </w:ins>
      <w:ins w:id="478" w:author="m" w:date="2021-03-03T13:35:31Z">
        <w:r>
          <w:rPr>
            <w:rFonts w:hint="default" w:eastAsia="NSimSun" w:cstheme="minorHAnsi"/>
            <w:b w:val="0"/>
            <w:bCs w:val="0"/>
            <w:kern w:val="3"/>
            <w:sz w:val="24"/>
            <w:szCs w:val="24"/>
            <w:lang w:val="pt" w:eastAsia="zh-CN" w:bidi="hi-IN"/>
          </w:rPr>
          <w:t xml:space="preserve"> and o</w:t>
        </w:r>
      </w:ins>
      <w:ins w:id="479" w:author="m" w:date="2021-03-03T13:35:32Z">
        <w:r>
          <w:rPr>
            <w:rFonts w:hint="default" w:eastAsia="NSimSun" w:cstheme="minorHAnsi"/>
            <w:b w:val="0"/>
            <w:bCs w:val="0"/>
            <w:kern w:val="3"/>
            <w:sz w:val="24"/>
            <w:szCs w:val="24"/>
            <w:lang w:val="pt" w:eastAsia="zh-CN" w:bidi="hi-IN"/>
          </w:rPr>
          <w:t xml:space="preserve">r </w:t>
        </w:r>
      </w:ins>
      <w:ins w:id="480" w:author="m" w:date="2021-03-03T13:35:33Z">
        <w:r>
          <w:rPr>
            <w:rFonts w:hint="default" w:eastAsia="NSimSun" w:cstheme="minorHAnsi"/>
            <w:b w:val="0"/>
            <w:bCs w:val="0"/>
            <w:kern w:val="3"/>
            <w:sz w:val="24"/>
            <w:szCs w:val="24"/>
            <w:lang w:val="pt" w:eastAsia="zh-CN" w:bidi="hi-IN"/>
          </w:rPr>
          <w:t>visu</w:t>
        </w:r>
      </w:ins>
      <w:ins w:id="481" w:author="m" w:date="2021-03-03T13:35:34Z">
        <w:r>
          <w:rPr>
            <w:rFonts w:hint="default" w:eastAsia="NSimSun" w:cstheme="minorHAnsi"/>
            <w:b w:val="0"/>
            <w:bCs w:val="0"/>
            <w:kern w:val="3"/>
            <w:sz w:val="24"/>
            <w:szCs w:val="24"/>
            <w:lang w:val="pt" w:eastAsia="zh-CN" w:bidi="hi-IN"/>
          </w:rPr>
          <w:t>al cue</w:t>
        </w:r>
      </w:ins>
      <w:ins w:id="482" w:author="m" w:date="2021-03-03T13:35:35Z">
        <w:r>
          <w:rPr>
            <w:rFonts w:hint="default" w:eastAsia="NSimSun" w:cstheme="minorHAnsi"/>
            <w:b w:val="0"/>
            <w:bCs w:val="0"/>
            <w:kern w:val="3"/>
            <w:sz w:val="24"/>
            <w:szCs w:val="24"/>
            <w:lang w:val="pt" w:eastAsia="zh-CN" w:bidi="hi-IN"/>
          </w:rPr>
          <w:t xml:space="preserve">s) </w:t>
        </w:r>
      </w:ins>
      <w:ins w:id="483" w:author="m" w:date="2021-03-03T13:35:22Z">
        <w:r>
          <w:rPr>
            <w:rFonts w:hint="default" w:eastAsia="NSimSun" w:cstheme="minorHAnsi"/>
            <w:b w:val="0"/>
            <w:bCs w:val="0"/>
            <w:kern w:val="3"/>
            <w:sz w:val="24"/>
            <w:szCs w:val="24"/>
            <w:lang w:val="pt" w:eastAsia="zh-CN" w:bidi="hi-IN"/>
          </w:rPr>
          <w:t xml:space="preserve">or </w:t>
        </w:r>
      </w:ins>
      <w:ins w:id="484" w:author="m" w:date="2021-03-03T13:35:23Z">
        <w:r>
          <w:rPr>
            <w:rFonts w:hint="default" w:eastAsia="NSimSun" w:cstheme="minorHAnsi"/>
            <w:b w:val="0"/>
            <w:bCs w:val="0"/>
            <w:kern w:val="3"/>
            <w:sz w:val="24"/>
            <w:szCs w:val="24"/>
            <w:lang w:val="pt" w:eastAsia="zh-CN" w:bidi="hi-IN"/>
          </w:rPr>
          <w:t>ab</w:t>
        </w:r>
      </w:ins>
      <w:ins w:id="485" w:author="m" w:date="2021-03-03T13:35:24Z">
        <w:r>
          <w:rPr>
            <w:rFonts w:hint="default" w:eastAsia="NSimSun" w:cstheme="minorHAnsi"/>
            <w:b w:val="0"/>
            <w:bCs w:val="0"/>
            <w:kern w:val="3"/>
            <w:sz w:val="24"/>
            <w:szCs w:val="24"/>
            <w:lang w:val="pt" w:eastAsia="zh-CN" w:bidi="hi-IN"/>
          </w:rPr>
          <w:t>sent</w:t>
        </w:r>
      </w:ins>
      <w:ins w:id="486" w:author="m" w:date="2021-03-03T13:35:38Z">
        <w:r>
          <w:rPr>
            <w:rFonts w:hint="default" w:eastAsia="NSimSun" w:cstheme="minorHAnsi"/>
            <w:b w:val="0"/>
            <w:bCs w:val="0"/>
            <w:kern w:val="3"/>
            <w:sz w:val="24"/>
            <w:szCs w:val="24"/>
            <w:lang w:val="pt" w:eastAsia="zh-CN" w:bidi="hi-IN"/>
          </w:rPr>
          <w:t xml:space="preserve"> (</w:t>
        </w:r>
      </w:ins>
      <w:ins w:id="487" w:author="m" w:date="2021-03-03T13:54:57Z">
        <w:r>
          <w:rPr>
            <w:rFonts w:hint="default" w:eastAsia="NSimSun" w:cstheme="minorHAnsi"/>
            <w:b w:val="0"/>
            <w:bCs w:val="0"/>
            <w:kern w:val="3"/>
            <w:sz w:val="24"/>
            <w:szCs w:val="24"/>
            <w:lang w:val="pt" w:eastAsia="zh-CN" w:bidi="hi-IN"/>
          </w:rPr>
          <w:t>lessen</w:t>
        </w:r>
      </w:ins>
      <w:ins w:id="488" w:author="m" w:date="2021-03-03T13:55:07Z">
        <w:r>
          <w:rPr>
            <w:rFonts w:hint="default" w:eastAsia="NSimSun" w:cstheme="minorHAnsi"/>
            <w:b w:val="0"/>
            <w:bCs w:val="0"/>
            <w:kern w:val="3"/>
            <w:sz w:val="24"/>
            <w:szCs w:val="24"/>
            <w:lang w:val="pt" w:eastAsia="zh-CN" w:bidi="hi-IN"/>
          </w:rPr>
          <w:t xml:space="preserve"> </w:t>
        </w:r>
      </w:ins>
      <w:ins w:id="489" w:author="m" w:date="2021-03-03T13:36:01Z">
        <w:r>
          <w:rPr>
            <w:rFonts w:hint="default" w:eastAsia="NSimSun" w:cstheme="minorHAnsi"/>
            <w:b w:val="0"/>
            <w:bCs w:val="0"/>
            <w:kern w:val="3"/>
            <w:sz w:val="24"/>
            <w:szCs w:val="24"/>
            <w:lang w:val="pt" w:eastAsia="zh-CN" w:bidi="hi-IN"/>
          </w:rPr>
          <w:t>inp</w:t>
        </w:r>
      </w:ins>
      <w:ins w:id="490" w:author="m" w:date="2021-03-03T13:36:02Z">
        <w:r>
          <w:rPr>
            <w:rFonts w:hint="default" w:eastAsia="NSimSun" w:cstheme="minorHAnsi"/>
            <w:b w:val="0"/>
            <w:bCs w:val="0"/>
            <w:kern w:val="3"/>
            <w:sz w:val="24"/>
            <w:szCs w:val="24"/>
            <w:lang w:val="pt" w:eastAsia="zh-CN" w:bidi="hi-IN"/>
          </w:rPr>
          <w:t>ut,</w:t>
        </w:r>
      </w:ins>
      <w:ins w:id="491" w:author="m" w:date="2021-03-03T13:55:37Z">
        <w:r>
          <w:rPr>
            <w:rFonts w:hint="default" w:eastAsia="NSimSun" w:cstheme="minorHAnsi"/>
            <w:b w:val="0"/>
            <w:bCs w:val="0"/>
            <w:kern w:val="3"/>
            <w:sz w:val="24"/>
            <w:szCs w:val="24"/>
            <w:lang w:val="pt" w:eastAsia="zh-CN" w:bidi="hi-IN"/>
          </w:rPr>
          <w:t xml:space="preserve"> e.g.</w:t>
        </w:r>
      </w:ins>
      <w:ins w:id="492" w:author="m" w:date="2021-03-03T13:36:02Z">
        <w:r>
          <w:rPr>
            <w:rFonts w:hint="default" w:eastAsia="NSimSun" w:cstheme="minorHAnsi"/>
            <w:b w:val="0"/>
            <w:bCs w:val="0"/>
            <w:kern w:val="3"/>
            <w:sz w:val="24"/>
            <w:szCs w:val="24"/>
            <w:lang w:val="pt" w:eastAsia="zh-CN" w:bidi="hi-IN"/>
          </w:rPr>
          <w:t xml:space="preserve"> </w:t>
        </w:r>
      </w:ins>
      <w:ins w:id="493" w:author="m" w:date="2021-03-03T13:35:43Z">
        <w:r>
          <w:rPr>
            <w:rFonts w:hint="default" w:eastAsia="NSimSun" w:cstheme="minorHAnsi"/>
            <w:b w:val="0"/>
            <w:bCs w:val="0"/>
            <w:kern w:val="3"/>
            <w:sz w:val="24"/>
            <w:szCs w:val="24"/>
            <w:lang w:val="pt" w:eastAsia="zh-CN" w:bidi="hi-IN"/>
          </w:rPr>
          <w:t>BBN</w:t>
        </w:r>
      </w:ins>
      <w:ins w:id="494" w:author="m" w:date="2021-03-03T13:35:44Z">
        <w:r>
          <w:rPr>
            <w:rFonts w:hint="default" w:eastAsia="NSimSun" w:cstheme="minorHAnsi"/>
            <w:b w:val="0"/>
            <w:bCs w:val="0"/>
            <w:kern w:val="3"/>
            <w:sz w:val="24"/>
            <w:szCs w:val="24"/>
            <w:lang w:val="pt" w:eastAsia="zh-CN" w:bidi="hi-IN"/>
          </w:rPr>
          <w:t xml:space="preserve"> at </w:t>
        </w:r>
      </w:ins>
      <w:ins w:id="495" w:author="m" w:date="2021-03-03T13:35:45Z">
        <w:r>
          <w:rPr>
            <w:rFonts w:hint="default" w:eastAsia="NSimSun" w:cstheme="minorHAnsi"/>
            <w:b w:val="0"/>
            <w:bCs w:val="0"/>
            <w:kern w:val="3"/>
            <w:sz w:val="24"/>
            <w:szCs w:val="24"/>
            <w:lang w:val="pt" w:eastAsia="zh-CN" w:bidi="hi-IN"/>
          </w:rPr>
          <w:t>night</w:t>
        </w:r>
      </w:ins>
      <w:ins w:id="496" w:author="m" w:date="2021-03-03T13:35:46Z">
        <w:r>
          <w:rPr>
            <w:rFonts w:hint="default" w:eastAsia="NSimSun" w:cstheme="minorHAnsi"/>
            <w:b w:val="0"/>
            <w:bCs w:val="0"/>
            <w:kern w:val="3"/>
            <w:sz w:val="24"/>
            <w:szCs w:val="24"/>
            <w:lang w:val="pt" w:eastAsia="zh-CN" w:bidi="hi-IN"/>
          </w:rPr>
          <w:t>)</w:t>
        </w:r>
      </w:ins>
      <w:ins w:id="497" w:author="m" w:date="2021-03-03T13:36:51Z">
        <w:r>
          <w:rPr>
            <w:rFonts w:hint="default" w:eastAsia="NSimSun" w:cstheme="minorHAnsi"/>
            <w:b w:val="0"/>
            <w:bCs w:val="0"/>
            <w:kern w:val="3"/>
            <w:sz w:val="24"/>
            <w:szCs w:val="24"/>
            <w:lang w:val="pt" w:eastAsia="zh-CN" w:bidi="hi-IN"/>
          </w:rPr>
          <w:t xml:space="preserve"> </w:t>
        </w:r>
      </w:ins>
      <w:ins w:id="498" w:author="m" w:date="2021-03-03T13:37:05Z">
        <w:r>
          <w:rPr>
            <w:rFonts w:hint="default" w:eastAsia="NSimSun" w:cstheme="minorHAnsi"/>
            <w:b w:val="0"/>
            <w:bCs w:val="0"/>
            <w:kern w:val="3"/>
            <w:sz w:val="24"/>
            <w:szCs w:val="24"/>
            <w:lang w:val="pt" w:eastAsia="zh-CN" w:bidi="hi-IN"/>
          </w:rPr>
          <w:t>prov</w:t>
        </w:r>
      </w:ins>
      <w:ins w:id="499" w:author="m" w:date="2021-03-03T13:37:06Z">
        <w:r>
          <w:rPr>
            <w:rFonts w:hint="default" w:eastAsia="NSimSun" w:cstheme="minorHAnsi"/>
            <w:b w:val="0"/>
            <w:bCs w:val="0"/>
            <w:kern w:val="3"/>
            <w:sz w:val="24"/>
            <w:szCs w:val="24"/>
            <w:lang w:val="pt" w:eastAsia="zh-CN" w:bidi="hi-IN"/>
          </w:rPr>
          <w:t xml:space="preserve">ides </w:t>
        </w:r>
      </w:ins>
      <w:ins w:id="500" w:author="m" w:date="2021-03-03T13:37:07Z">
        <w:r>
          <w:rPr>
            <w:rFonts w:hint="default" w:eastAsia="NSimSun" w:cstheme="minorHAnsi"/>
            <w:b w:val="0"/>
            <w:bCs w:val="0"/>
            <w:kern w:val="3"/>
            <w:sz w:val="24"/>
            <w:szCs w:val="24"/>
            <w:lang w:val="pt" w:eastAsia="zh-CN" w:bidi="hi-IN"/>
          </w:rPr>
          <w:t>a be</w:t>
        </w:r>
      </w:ins>
      <w:ins w:id="501" w:author="m" w:date="2021-03-03T13:37:08Z">
        <w:r>
          <w:rPr>
            <w:rFonts w:hint="default" w:eastAsia="NSimSun" w:cstheme="minorHAnsi"/>
            <w:b w:val="0"/>
            <w:bCs w:val="0"/>
            <w:kern w:val="3"/>
            <w:sz w:val="24"/>
            <w:szCs w:val="24"/>
            <w:lang w:val="pt" w:eastAsia="zh-CN" w:bidi="hi-IN"/>
          </w:rPr>
          <w:t>tte</w:t>
        </w:r>
      </w:ins>
      <w:ins w:id="502" w:author="m" w:date="2021-03-03T13:37:09Z">
        <w:r>
          <w:rPr>
            <w:rFonts w:hint="default" w:eastAsia="NSimSun" w:cstheme="minorHAnsi"/>
            <w:b w:val="0"/>
            <w:bCs w:val="0"/>
            <w:kern w:val="3"/>
            <w:sz w:val="24"/>
            <w:szCs w:val="24"/>
            <w:lang w:val="pt" w:eastAsia="zh-CN" w:bidi="hi-IN"/>
          </w:rPr>
          <w:t>r fi</w:t>
        </w:r>
      </w:ins>
      <w:ins w:id="503" w:author="m" w:date="2021-03-03T13:37:10Z">
        <w:r>
          <w:rPr>
            <w:rFonts w:hint="default" w:eastAsia="NSimSun" w:cstheme="minorHAnsi"/>
            <w:b w:val="0"/>
            <w:bCs w:val="0"/>
            <w:kern w:val="3"/>
            <w:sz w:val="24"/>
            <w:szCs w:val="24"/>
            <w:lang w:val="pt" w:eastAsia="zh-CN" w:bidi="hi-IN"/>
          </w:rPr>
          <w:t xml:space="preserve">t to the </w:t>
        </w:r>
      </w:ins>
      <w:ins w:id="504" w:author="m" w:date="2021-03-03T13:37:11Z">
        <w:r>
          <w:rPr>
            <w:rFonts w:hint="default" w:eastAsia="NSimSun" w:cstheme="minorHAnsi"/>
            <w:b w:val="0"/>
            <w:bCs w:val="0"/>
            <w:kern w:val="3"/>
            <w:sz w:val="24"/>
            <w:szCs w:val="24"/>
            <w:lang w:val="pt" w:eastAsia="zh-CN" w:bidi="hi-IN"/>
          </w:rPr>
          <w:t>dat</w:t>
        </w:r>
      </w:ins>
      <w:ins w:id="505" w:author="m" w:date="2021-03-03T13:53:23Z">
        <w:r>
          <w:rPr>
            <w:rFonts w:hint="default" w:eastAsia="NSimSun" w:cstheme="minorHAnsi"/>
            <w:b w:val="0"/>
            <w:bCs w:val="0"/>
            <w:kern w:val="3"/>
            <w:sz w:val="24"/>
            <w:szCs w:val="24"/>
            <w:lang w:val="pt" w:eastAsia="zh-CN" w:bidi="hi-IN"/>
          </w:rPr>
          <w:t>a</w:t>
        </w:r>
      </w:ins>
      <w:ins w:id="506" w:author="m" w:date="2021-03-03T13:53:43Z">
        <w:r>
          <w:rPr>
            <w:rFonts w:hint="default" w:eastAsia="NSimSun" w:cstheme="minorHAnsi"/>
            <w:b w:val="0"/>
            <w:bCs w:val="0"/>
            <w:kern w:val="3"/>
            <w:sz w:val="24"/>
            <w:szCs w:val="24"/>
            <w:lang w:val="pt" w:eastAsia="zh-CN" w:bidi="hi-IN"/>
          </w:rPr>
          <w:t xml:space="preserve">. </w:t>
        </w:r>
      </w:ins>
      <w:ins w:id="507" w:author="m" w:date="2021-03-03T13:53:47Z">
        <w:r>
          <w:rPr>
            <w:rFonts w:hint="default" w:eastAsia="NSimSun" w:cstheme="minorHAnsi"/>
            <w:b w:val="0"/>
            <w:bCs w:val="0"/>
            <w:kern w:val="3"/>
            <w:sz w:val="24"/>
            <w:szCs w:val="24"/>
            <w:lang w:val="pt" w:eastAsia="zh-CN" w:bidi="hi-IN"/>
          </w:rPr>
          <w:t>T</w:t>
        </w:r>
      </w:ins>
      <w:ins w:id="508" w:author="m" w:date="2021-03-03T13:53:48Z">
        <w:r>
          <w:rPr>
            <w:rFonts w:hint="default" w:eastAsia="NSimSun" w:cstheme="minorHAnsi"/>
            <w:b w:val="0"/>
            <w:bCs w:val="0"/>
            <w:kern w:val="3"/>
            <w:sz w:val="24"/>
            <w:szCs w:val="24"/>
            <w:lang w:val="pt" w:eastAsia="zh-CN" w:bidi="hi-IN"/>
          </w:rPr>
          <w:t>he model</w:t>
        </w:r>
      </w:ins>
      <w:ins w:id="509" w:author="m" w:date="2021-03-03T13:54:32Z">
        <w:r>
          <w:rPr>
            <w:rFonts w:hint="default" w:eastAsia="NSimSun" w:cstheme="minorHAnsi"/>
            <w:b w:val="0"/>
            <w:bCs w:val="0"/>
            <w:kern w:val="3"/>
            <w:sz w:val="24"/>
            <w:szCs w:val="24"/>
            <w:lang w:val="pt" w:eastAsia="zh-CN" w:bidi="hi-IN"/>
          </w:rPr>
          <w:t xml:space="preserve"> </w:t>
        </w:r>
      </w:ins>
      <w:ins w:id="510" w:author="m" w:date="2021-03-03T13:54:37Z">
        <w:r>
          <w:rPr>
            <w:rFonts w:hint="default" w:eastAsia="NSimSun" w:cstheme="minorHAnsi"/>
            <w:b w:val="0"/>
            <w:bCs w:val="0"/>
            <w:kern w:val="3"/>
            <w:sz w:val="24"/>
            <w:szCs w:val="24"/>
            <w:lang w:val="pt" w:eastAsia="zh-CN" w:bidi="hi-IN"/>
          </w:rPr>
          <w:t xml:space="preserve">found </w:t>
        </w:r>
      </w:ins>
      <w:ins w:id="511" w:author="m" w:date="2021-03-03T13:57:56Z">
        <w:r>
          <w:rPr>
            <w:rFonts w:hint="default" w:eastAsia="NSimSun" w:cstheme="minorHAnsi"/>
            <w:b w:val="0"/>
            <w:bCs w:val="0"/>
            <w:kern w:val="3"/>
            <w:sz w:val="24"/>
            <w:szCs w:val="24"/>
            <w:lang w:val="pt" w:eastAsia="zh-CN" w:bidi="hi-IN"/>
          </w:rPr>
          <w:t>t</w:t>
        </w:r>
      </w:ins>
      <w:ins w:id="512" w:author="m" w:date="2021-03-03T13:57:58Z">
        <w:r>
          <w:rPr>
            <w:rFonts w:hint="default" w:eastAsia="NSimSun" w:cstheme="minorHAnsi"/>
            <w:b w:val="0"/>
            <w:bCs w:val="0"/>
            <w:kern w:val="3"/>
            <w:sz w:val="24"/>
            <w:szCs w:val="24"/>
            <w:lang w:val="pt" w:eastAsia="zh-CN" w:bidi="hi-IN"/>
          </w:rPr>
          <w:t xml:space="preserve">hat </w:t>
        </w:r>
      </w:ins>
      <w:ins w:id="513" w:author="m" w:date="2021-03-03T13:58:12Z">
        <w:r>
          <w:rPr>
            <w:rFonts w:hint="default" w:eastAsia="NSimSun" w:cstheme="minorHAnsi"/>
            <w:b w:val="0"/>
            <w:bCs w:val="0"/>
            <w:kern w:val="3"/>
            <w:sz w:val="24"/>
            <w:szCs w:val="24"/>
            <w:lang w:val="pt" w:eastAsia="zh-CN" w:bidi="hi-IN"/>
          </w:rPr>
          <w:t>finding</w:t>
        </w:r>
      </w:ins>
      <w:ins w:id="514" w:author="m" w:date="2021-03-03T13:58:14Z">
        <w:r>
          <w:rPr>
            <w:rFonts w:hint="default" w:eastAsia="NSimSun" w:cstheme="minorHAnsi"/>
            <w:b w:val="0"/>
            <w:bCs w:val="0"/>
            <w:kern w:val="3"/>
            <w:sz w:val="24"/>
            <w:szCs w:val="24"/>
            <w:lang w:val="pt" w:eastAsia="zh-CN" w:bidi="hi-IN"/>
          </w:rPr>
          <w:t xml:space="preserve"> </w:t>
        </w:r>
      </w:ins>
      <w:ins w:id="515" w:author="m" w:date="2021-03-03T13:58:24Z">
        <w:r>
          <w:rPr>
            <w:rFonts w:hint="default" w:eastAsia="NSimSun" w:cstheme="minorHAnsi"/>
            <w:b w:val="0"/>
            <w:bCs w:val="0"/>
            <w:kern w:val="3"/>
            <w:sz w:val="24"/>
            <w:szCs w:val="24"/>
            <w:lang w:val="pt" w:eastAsia="zh-CN" w:bidi="hi-IN"/>
          </w:rPr>
          <w:t>t</w:t>
        </w:r>
      </w:ins>
      <w:ins w:id="516" w:author="m" w:date="2021-03-03T13:58:25Z">
        <w:r>
          <w:rPr>
            <w:rFonts w:hint="default" w:eastAsia="NSimSun" w:cstheme="minorHAnsi"/>
            <w:b w:val="0"/>
            <w:bCs w:val="0"/>
            <w:kern w:val="3"/>
            <w:sz w:val="24"/>
            <w:szCs w:val="24"/>
            <w:lang w:val="pt" w:eastAsia="zh-CN" w:bidi="hi-IN"/>
          </w:rPr>
          <w:t>he roo</w:t>
        </w:r>
      </w:ins>
      <w:ins w:id="517" w:author="m" w:date="2021-03-03T13:58:26Z">
        <w:r>
          <w:rPr>
            <w:rFonts w:hint="default" w:eastAsia="NSimSun" w:cstheme="minorHAnsi"/>
            <w:b w:val="0"/>
            <w:bCs w:val="0"/>
            <w:kern w:val="3"/>
            <w:sz w:val="24"/>
            <w:szCs w:val="24"/>
            <w:lang w:val="pt" w:eastAsia="zh-CN" w:bidi="hi-IN"/>
          </w:rPr>
          <w:t>st t</w:t>
        </w:r>
      </w:ins>
      <w:ins w:id="518" w:author="m" w:date="2021-03-03T13:58:27Z">
        <w:r>
          <w:rPr>
            <w:rFonts w:hint="default" w:eastAsia="NSimSun" w:cstheme="minorHAnsi"/>
            <w:b w:val="0"/>
            <w:bCs w:val="0"/>
            <w:kern w:val="3"/>
            <w:sz w:val="24"/>
            <w:szCs w:val="24"/>
            <w:lang w:val="pt" w:eastAsia="zh-CN" w:bidi="hi-IN"/>
          </w:rPr>
          <w:t>ook</w:t>
        </w:r>
      </w:ins>
      <w:ins w:id="519" w:author="m" w:date="2021-03-03T13:58:28Z">
        <w:r>
          <w:rPr>
            <w:rFonts w:hint="default" w:eastAsia="NSimSun" w:cstheme="minorHAnsi"/>
            <w:b w:val="0"/>
            <w:bCs w:val="0"/>
            <w:kern w:val="3"/>
            <w:sz w:val="24"/>
            <w:szCs w:val="24"/>
            <w:lang w:val="pt" w:eastAsia="zh-CN" w:bidi="hi-IN"/>
          </w:rPr>
          <w:t xml:space="preserve">s </w:t>
        </w:r>
      </w:ins>
      <w:ins w:id="520" w:author="m" w:date="2021-03-03T13:58:29Z">
        <w:r>
          <w:rPr>
            <w:rFonts w:hint="default" w:eastAsia="NSimSun" w:cstheme="minorHAnsi"/>
            <w:b w:val="0"/>
            <w:bCs w:val="0"/>
            <w:kern w:val="3"/>
            <w:sz w:val="24"/>
            <w:szCs w:val="24"/>
            <w:lang w:val="pt" w:eastAsia="zh-CN" w:bidi="hi-IN"/>
          </w:rPr>
          <w:t>lo</w:t>
        </w:r>
      </w:ins>
      <w:ins w:id="521" w:author="m" w:date="2021-03-03T13:58:30Z">
        <w:r>
          <w:rPr>
            <w:rFonts w:hint="default" w:eastAsia="NSimSun" w:cstheme="minorHAnsi"/>
            <w:b w:val="0"/>
            <w:bCs w:val="0"/>
            <w:kern w:val="3"/>
            <w:sz w:val="24"/>
            <w:szCs w:val="24"/>
            <w:lang w:val="pt" w:eastAsia="zh-CN" w:bidi="hi-IN"/>
          </w:rPr>
          <w:t xml:space="preserve">nger </w:t>
        </w:r>
      </w:ins>
      <w:ins w:id="522" w:author="m" w:date="2021-03-03T13:58:33Z">
        <w:r>
          <w:rPr>
            <w:rFonts w:hint="default" w:eastAsia="NSimSun" w:cstheme="minorHAnsi"/>
            <w:b w:val="0"/>
            <w:bCs w:val="0"/>
            <w:kern w:val="3"/>
            <w:sz w:val="24"/>
            <w:szCs w:val="24"/>
            <w:lang w:val="pt" w:eastAsia="zh-CN" w:bidi="hi-IN"/>
          </w:rPr>
          <w:t>dur</w:t>
        </w:r>
      </w:ins>
      <w:ins w:id="523" w:author="m" w:date="2021-03-03T13:58:34Z">
        <w:r>
          <w:rPr>
            <w:rFonts w:hint="default" w:eastAsia="NSimSun" w:cstheme="minorHAnsi"/>
            <w:b w:val="0"/>
            <w:bCs w:val="0"/>
            <w:kern w:val="3"/>
            <w:sz w:val="24"/>
            <w:szCs w:val="24"/>
            <w:lang w:val="pt" w:eastAsia="zh-CN" w:bidi="hi-IN"/>
          </w:rPr>
          <w:t>ing</w:t>
        </w:r>
      </w:ins>
      <w:ins w:id="524" w:author="m" w:date="2021-03-03T13:54:42Z">
        <w:r>
          <w:rPr>
            <w:rFonts w:hint="default" w:eastAsia="NSimSun" w:cstheme="minorHAnsi"/>
            <w:b w:val="0"/>
            <w:bCs w:val="0"/>
            <w:kern w:val="3"/>
            <w:sz w:val="24"/>
            <w:szCs w:val="24"/>
            <w:lang w:val="pt" w:eastAsia="zh-CN" w:bidi="hi-IN"/>
          </w:rPr>
          <w:t xml:space="preserve"> </w:t>
        </w:r>
      </w:ins>
      <w:ins w:id="525" w:author="m" w:date="2021-03-03T13:54:45Z">
        <w:r>
          <w:rPr>
            <w:rFonts w:hint="default" w:eastAsia="NSimSun" w:cstheme="minorHAnsi"/>
            <w:b w:val="0"/>
            <w:bCs w:val="0"/>
            <w:kern w:val="3"/>
            <w:sz w:val="24"/>
            <w:szCs w:val="24"/>
            <w:lang w:val="pt" w:eastAsia="zh-CN" w:bidi="hi-IN"/>
          </w:rPr>
          <w:t xml:space="preserve">the </w:t>
        </w:r>
      </w:ins>
      <w:ins w:id="526" w:author="m" w:date="2021-03-03T13:54:47Z">
        <w:r>
          <w:rPr>
            <w:rFonts w:hint="default" w:eastAsia="NSimSun" w:cstheme="minorHAnsi"/>
            <w:b w:val="0"/>
            <w:bCs w:val="0"/>
            <w:kern w:val="3"/>
            <w:sz w:val="24"/>
            <w:szCs w:val="24"/>
            <w:lang w:val="pt" w:eastAsia="zh-CN" w:bidi="hi-IN"/>
          </w:rPr>
          <w:t>le</w:t>
        </w:r>
      </w:ins>
      <w:ins w:id="527" w:author="m" w:date="2021-03-03T13:55:10Z">
        <w:r>
          <w:rPr>
            <w:rFonts w:hint="default" w:eastAsia="NSimSun" w:cstheme="minorHAnsi"/>
            <w:b w:val="0"/>
            <w:bCs w:val="0"/>
            <w:kern w:val="3"/>
            <w:sz w:val="24"/>
            <w:szCs w:val="24"/>
            <w:lang w:val="pt" w:eastAsia="zh-CN" w:bidi="hi-IN"/>
          </w:rPr>
          <w:t>ssen</w:t>
        </w:r>
      </w:ins>
      <w:ins w:id="528" w:author="m" w:date="2021-03-03T13:55:11Z">
        <w:r>
          <w:rPr>
            <w:rFonts w:hint="default" w:eastAsia="NSimSun" w:cstheme="minorHAnsi"/>
            <w:b w:val="0"/>
            <w:bCs w:val="0"/>
            <w:kern w:val="3"/>
            <w:sz w:val="24"/>
            <w:szCs w:val="24"/>
            <w:lang w:val="pt" w:eastAsia="zh-CN" w:bidi="hi-IN"/>
          </w:rPr>
          <w:t xml:space="preserve"> inpu</w:t>
        </w:r>
      </w:ins>
      <w:ins w:id="529" w:author="m" w:date="2021-03-03T13:55:12Z">
        <w:r>
          <w:rPr>
            <w:rFonts w:hint="default" w:eastAsia="NSimSun" w:cstheme="minorHAnsi"/>
            <w:b w:val="0"/>
            <w:bCs w:val="0"/>
            <w:kern w:val="3"/>
            <w:sz w:val="24"/>
            <w:szCs w:val="24"/>
            <w:lang w:val="pt" w:eastAsia="zh-CN" w:bidi="hi-IN"/>
          </w:rPr>
          <w:t>t</w:t>
        </w:r>
      </w:ins>
      <w:ins w:id="530" w:author="m" w:date="2021-03-03T13:59:06Z">
        <w:r>
          <w:rPr>
            <w:rFonts w:hint="default" w:eastAsia="NSimSun" w:cstheme="minorHAnsi"/>
            <w:b w:val="0"/>
            <w:bCs w:val="0"/>
            <w:kern w:val="3"/>
            <w:sz w:val="24"/>
            <w:szCs w:val="24"/>
            <w:lang w:val="pt" w:eastAsia="zh-CN" w:bidi="hi-IN"/>
          </w:rPr>
          <w:t xml:space="preserve"> </w:t>
        </w:r>
      </w:ins>
      <w:ins w:id="531" w:author="m" w:date="2021-03-03T13:59:08Z">
        <w:r>
          <w:rPr>
            <w:rFonts w:hint="default" w:eastAsia="NSimSun" w:cstheme="minorHAnsi"/>
            <w:b w:val="0"/>
            <w:bCs w:val="0"/>
            <w:kern w:val="3"/>
            <w:sz w:val="24"/>
            <w:szCs w:val="24"/>
            <w:lang w:val="pt" w:eastAsia="zh-CN" w:bidi="hi-IN"/>
          </w:rPr>
          <w:t>tr</w:t>
        </w:r>
      </w:ins>
      <w:ins w:id="532" w:author="m" w:date="2021-03-03T13:59:09Z">
        <w:r>
          <w:rPr>
            <w:rFonts w:hint="default" w:eastAsia="NSimSun" w:cstheme="minorHAnsi"/>
            <w:b w:val="0"/>
            <w:bCs w:val="0"/>
            <w:kern w:val="3"/>
            <w:sz w:val="24"/>
            <w:szCs w:val="24"/>
            <w:lang w:val="pt" w:eastAsia="zh-CN" w:bidi="hi-IN"/>
          </w:rPr>
          <w:t>eatment</w:t>
        </w:r>
      </w:ins>
      <w:ins w:id="533" w:author="m" w:date="2021-03-03T13:59:10Z">
        <w:r>
          <w:rPr>
            <w:rFonts w:hint="default" w:eastAsia="NSimSun" w:cstheme="minorHAnsi"/>
            <w:b w:val="0"/>
            <w:bCs w:val="0"/>
            <w:kern w:val="3"/>
            <w:sz w:val="24"/>
            <w:szCs w:val="24"/>
            <w:lang w:val="pt" w:eastAsia="zh-CN" w:bidi="hi-IN"/>
          </w:rPr>
          <w:t xml:space="preserve"> </w:t>
        </w:r>
      </w:ins>
      <w:ins w:id="534" w:author="m" w:date="2021-03-03T13:55:12Z">
        <w:r>
          <w:rPr>
            <w:rFonts w:hint="default" w:eastAsia="NSimSun" w:cstheme="minorHAnsi"/>
            <w:b w:val="0"/>
            <w:bCs w:val="0"/>
            <w:kern w:val="3"/>
            <w:sz w:val="24"/>
            <w:szCs w:val="24"/>
            <w:lang w:val="pt" w:eastAsia="zh-CN" w:bidi="hi-IN"/>
          </w:rPr>
          <w:t xml:space="preserve"> </w:t>
        </w:r>
      </w:ins>
      <w:ins w:id="535" w:author="m" w:date="2021-03-03T13:59:18Z">
        <w:r>
          <w:rPr>
            <w:rFonts w:hint="default" w:eastAsia="NSimSun" w:cstheme="minorHAnsi"/>
            <w:b w:val="0"/>
            <w:bCs w:val="0"/>
            <w:kern w:val="3"/>
            <w:sz w:val="24"/>
            <w:szCs w:val="24"/>
            <w:lang w:val="pt" w:eastAsia="zh-CN" w:bidi="hi-IN"/>
          </w:rPr>
          <w:t>com</w:t>
        </w:r>
      </w:ins>
      <w:ins w:id="536" w:author="m" w:date="2021-03-03T13:59:19Z">
        <w:r>
          <w:rPr>
            <w:rFonts w:hint="default" w:eastAsia="NSimSun" w:cstheme="minorHAnsi"/>
            <w:b w:val="0"/>
            <w:bCs w:val="0"/>
            <w:kern w:val="3"/>
            <w:sz w:val="24"/>
            <w:szCs w:val="24"/>
            <w:lang w:val="pt" w:eastAsia="zh-CN" w:bidi="hi-IN"/>
          </w:rPr>
          <w:t xml:space="preserve">pared </w:t>
        </w:r>
      </w:ins>
      <w:ins w:id="537" w:author="m" w:date="2021-03-03T13:59:20Z">
        <w:r>
          <w:rPr>
            <w:rFonts w:hint="default" w:eastAsia="NSimSun" w:cstheme="minorHAnsi"/>
            <w:b w:val="0"/>
            <w:bCs w:val="0"/>
            <w:kern w:val="3"/>
            <w:sz w:val="24"/>
            <w:szCs w:val="24"/>
            <w:lang w:val="pt" w:eastAsia="zh-CN" w:bidi="hi-IN"/>
          </w:rPr>
          <w:t xml:space="preserve">to </w:t>
        </w:r>
      </w:ins>
      <w:ins w:id="538" w:author="m" w:date="2021-03-03T13:59:24Z">
        <w:r>
          <w:rPr>
            <w:rFonts w:hint="default" w:eastAsia="NSimSun" w:cstheme="minorHAnsi"/>
            <w:b w:val="0"/>
            <w:bCs w:val="0"/>
            <w:kern w:val="3"/>
            <w:sz w:val="24"/>
            <w:szCs w:val="24"/>
            <w:lang w:val="pt" w:eastAsia="zh-CN" w:bidi="hi-IN"/>
          </w:rPr>
          <w:t>t</w:t>
        </w:r>
      </w:ins>
      <w:ins w:id="539" w:author="m" w:date="2021-03-03T13:59:25Z">
        <w:r>
          <w:rPr>
            <w:rFonts w:hint="default" w:eastAsia="NSimSun" w:cstheme="minorHAnsi"/>
            <w:b w:val="0"/>
            <w:bCs w:val="0"/>
            <w:kern w:val="3"/>
            <w:sz w:val="24"/>
            <w:szCs w:val="24"/>
            <w:lang w:val="pt" w:eastAsia="zh-CN" w:bidi="hi-IN"/>
          </w:rPr>
          <w:t>reat</w:t>
        </w:r>
      </w:ins>
      <w:ins w:id="540" w:author="m" w:date="2021-03-03T13:59:26Z">
        <w:r>
          <w:rPr>
            <w:rFonts w:hint="default" w:eastAsia="NSimSun" w:cstheme="minorHAnsi"/>
            <w:b w:val="0"/>
            <w:bCs w:val="0"/>
            <w:kern w:val="3"/>
            <w:sz w:val="24"/>
            <w:szCs w:val="24"/>
            <w:lang w:val="pt" w:eastAsia="zh-CN" w:bidi="hi-IN"/>
          </w:rPr>
          <w:t>ment</w:t>
        </w:r>
      </w:ins>
      <w:ins w:id="541" w:author="m" w:date="2021-03-03T13:59:27Z">
        <w:r>
          <w:rPr>
            <w:rFonts w:hint="default" w:eastAsia="NSimSun" w:cstheme="minorHAnsi"/>
            <w:b w:val="0"/>
            <w:bCs w:val="0"/>
            <w:kern w:val="3"/>
            <w:sz w:val="24"/>
            <w:szCs w:val="24"/>
            <w:lang w:val="pt" w:eastAsia="zh-CN" w:bidi="hi-IN"/>
          </w:rPr>
          <w:t>s wi</w:t>
        </w:r>
      </w:ins>
      <w:ins w:id="542" w:author="m" w:date="2021-03-03T13:59:28Z">
        <w:r>
          <w:rPr>
            <w:rFonts w:hint="default" w:eastAsia="NSimSun" w:cstheme="minorHAnsi"/>
            <w:b w:val="0"/>
            <w:bCs w:val="0"/>
            <w:kern w:val="3"/>
            <w:sz w:val="24"/>
            <w:szCs w:val="24"/>
            <w:lang w:val="pt" w:eastAsia="zh-CN" w:bidi="hi-IN"/>
          </w:rPr>
          <w:t xml:space="preserve">th </w:t>
        </w:r>
      </w:ins>
      <w:ins w:id="543" w:author="m" w:date="2021-03-03T13:55:53Z">
        <w:r>
          <w:rPr>
            <w:rFonts w:hint="default" w:eastAsia="NSimSun" w:cstheme="minorHAnsi"/>
            <w:b w:val="0"/>
            <w:bCs w:val="0"/>
            <w:kern w:val="3"/>
            <w:sz w:val="24"/>
            <w:szCs w:val="24"/>
            <w:lang w:val="pt" w:eastAsia="zh-CN" w:bidi="hi-IN"/>
          </w:rPr>
          <w:t>prese</w:t>
        </w:r>
      </w:ins>
      <w:ins w:id="544" w:author="m" w:date="2021-03-03T13:55:54Z">
        <w:r>
          <w:rPr>
            <w:rFonts w:hint="default" w:eastAsia="NSimSun" w:cstheme="minorHAnsi"/>
            <w:b w:val="0"/>
            <w:bCs w:val="0"/>
            <w:kern w:val="3"/>
            <w:sz w:val="24"/>
            <w:szCs w:val="24"/>
            <w:lang w:val="pt" w:eastAsia="zh-CN" w:bidi="hi-IN"/>
          </w:rPr>
          <w:t xml:space="preserve">nce of </w:t>
        </w:r>
      </w:ins>
      <w:ins w:id="545" w:author="m" w:date="2021-03-03T13:55:55Z">
        <w:r>
          <w:rPr>
            <w:rFonts w:hint="default" w:eastAsia="NSimSun" w:cstheme="minorHAnsi"/>
            <w:b w:val="0"/>
            <w:bCs w:val="0"/>
            <w:kern w:val="3"/>
            <w:sz w:val="24"/>
            <w:szCs w:val="24"/>
            <w:lang w:val="pt" w:eastAsia="zh-CN" w:bidi="hi-IN"/>
          </w:rPr>
          <w:t>an</w:t>
        </w:r>
      </w:ins>
      <w:ins w:id="546" w:author="m" w:date="2021-03-03T13:55:56Z">
        <w:r>
          <w:rPr>
            <w:rFonts w:hint="default" w:eastAsia="NSimSun" w:cstheme="minorHAnsi"/>
            <w:b w:val="0"/>
            <w:bCs w:val="0"/>
            <w:kern w:val="3"/>
            <w:sz w:val="24"/>
            <w:szCs w:val="24"/>
            <w:lang w:val="pt" w:eastAsia="zh-CN" w:bidi="hi-IN"/>
          </w:rPr>
          <w:t xml:space="preserve">y </w:t>
        </w:r>
      </w:ins>
      <w:ins w:id="547" w:author="m" w:date="2021-03-03T13:55:57Z">
        <w:r>
          <w:rPr>
            <w:rFonts w:hint="default" w:eastAsia="NSimSun" w:cstheme="minorHAnsi"/>
            <w:b w:val="0"/>
            <w:bCs w:val="0"/>
            <w:kern w:val="3"/>
            <w:sz w:val="24"/>
            <w:szCs w:val="24"/>
            <w:lang w:val="pt" w:eastAsia="zh-CN" w:bidi="hi-IN"/>
          </w:rPr>
          <w:t>sensory</w:t>
        </w:r>
      </w:ins>
      <w:ins w:id="548" w:author="m" w:date="2021-03-03T13:55:58Z">
        <w:r>
          <w:rPr>
            <w:rFonts w:hint="default" w:eastAsia="NSimSun" w:cstheme="minorHAnsi"/>
            <w:b w:val="0"/>
            <w:bCs w:val="0"/>
            <w:kern w:val="3"/>
            <w:sz w:val="24"/>
            <w:szCs w:val="24"/>
            <w:lang w:val="pt" w:eastAsia="zh-CN" w:bidi="hi-IN"/>
          </w:rPr>
          <w:t xml:space="preserve"> inpu</w:t>
        </w:r>
      </w:ins>
      <w:ins w:id="549" w:author="m" w:date="2021-03-03T13:55:59Z">
        <w:r>
          <w:rPr>
            <w:rFonts w:hint="default" w:eastAsia="NSimSun" w:cstheme="minorHAnsi"/>
            <w:b w:val="0"/>
            <w:bCs w:val="0"/>
            <w:kern w:val="3"/>
            <w:sz w:val="24"/>
            <w:szCs w:val="24"/>
            <w:lang w:val="pt" w:eastAsia="zh-CN" w:bidi="hi-IN"/>
          </w:rPr>
          <w:t>t</w:t>
        </w:r>
      </w:ins>
      <w:ins w:id="550" w:author="m" w:date="2021-03-03T13:56:03Z">
        <w:r>
          <w:rPr>
            <w:rFonts w:hint="default" w:eastAsia="NSimSun" w:cstheme="minorHAnsi"/>
            <w:b w:val="0"/>
            <w:bCs w:val="0"/>
            <w:kern w:val="3"/>
            <w:sz w:val="24"/>
            <w:szCs w:val="24"/>
            <w:lang w:val="pt" w:eastAsia="zh-CN" w:bidi="hi-IN"/>
          </w:rPr>
          <w:t>, reg</w:t>
        </w:r>
      </w:ins>
      <w:ins w:id="551" w:author="m" w:date="2021-03-03T13:56:04Z">
        <w:r>
          <w:rPr>
            <w:rFonts w:hint="default" w:eastAsia="NSimSun" w:cstheme="minorHAnsi"/>
            <w:b w:val="0"/>
            <w:bCs w:val="0"/>
            <w:kern w:val="3"/>
            <w:sz w:val="24"/>
            <w:szCs w:val="24"/>
            <w:lang w:val="pt" w:eastAsia="zh-CN" w:bidi="hi-IN"/>
          </w:rPr>
          <w:t>ardles</w:t>
        </w:r>
      </w:ins>
      <w:ins w:id="552" w:author="m" w:date="2021-03-03T13:56:05Z">
        <w:r>
          <w:rPr>
            <w:rFonts w:hint="default" w:eastAsia="NSimSun" w:cstheme="minorHAnsi"/>
            <w:b w:val="0"/>
            <w:bCs w:val="0"/>
            <w:kern w:val="3"/>
            <w:sz w:val="24"/>
            <w:szCs w:val="24"/>
            <w:lang w:val="pt" w:eastAsia="zh-CN" w:bidi="hi-IN"/>
          </w:rPr>
          <w:t>s of th</w:t>
        </w:r>
      </w:ins>
      <w:ins w:id="553" w:author="m" w:date="2021-03-03T13:56:06Z">
        <w:r>
          <w:rPr>
            <w:rFonts w:hint="default" w:eastAsia="NSimSun" w:cstheme="minorHAnsi"/>
            <w:b w:val="0"/>
            <w:bCs w:val="0"/>
            <w:kern w:val="3"/>
            <w:sz w:val="24"/>
            <w:szCs w:val="24"/>
            <w:lang w:val="pt" w:eastAsia="zh-CN" w:bidi="hi-IN"/>
          </w:rPr>
          <w:t xml:space="preserve">e </w:t>
        </w:r>
      </w:ins>
      <w:ins w:id="554" w:author="m" w:date="2021-03-03T13:56:07Z">
        <w:r>
          <w:rPr>
            <w:rFonts w:hint="default" w:eastAsia="NSimSun" w:cstheme="minorHAnsi"/>
            <w:b w:val="0"/>
            <w:bCs w:val="0"/>
            <w:kern w:val="3"/>
            <w:sz w:val="24"/>
            <w:szCs w:val="24"/>
            <w:lang w:val="pt" w:eastAsia="zh-CN" w:bidi="hi-IN"/>
          </w:rPr>
          <w:t>inp</w:t>
        </w:r>
      </w:ins>
      <w:ins w:id="555" w:author="m" w:date="2021-03-03T13:56:08Z">
        <w:r>
          <w:rPr>
            <w:rFonts w:hint="default" w:eastAsia="NSimSun" w:cstheme="minorHAnsi"/>
            <w:b w:val="0"/>
            <w:bCs w:val="0"/>
            <w:kern w:val="3"/>
            <w:sz w:val="24"/>
            <w:szCs w:val="24"/>
            <w:lang w:val="pt" w:eastAsia="zh-CN" w:bidi="hi-IN"/>
          </w:rPr>
          <w:t>ut mod</w:t>
        </w:r>
      </w:ins>
      <w:ins w:id="556" w:author="m" w:date="2021-03-03T13:56:09Z">
        <w:r>
          <w:rPr>
            <w:rFonts w:hint="default" w:eastAsia="NSimSun" w:cstheme="minorHAnsi"/>
            <w:b w:val="0"/>
            <w:bCs w:val="0"/>
            <w:kern w:val="3"/>
            <w:sz w:val="24"/>
            <w:szCs w:val="24"/>
            <w:lang w:val="pt" w:eastAsia="zh-CN" w:bidi="hi-IN"/>
          </w:rPr>
          <w:t>ality</w:t>
        </w:r>
      </w:ins>
      <w:ins w:id="557" w:author="m" w:date="2021-03-03T13:56:26Z">
        <w:r>
          <w:rPr>
            <w:rFonts w:hint="default" w:eastAsia="NSimSun" w:cstheme="minorHAnsi"/>
            <w:b w:val="0"/>
            <w:bCs w:val="0"/>
            <w:kern w:val="3"/>
            <w:sz w:val="24"/>
            <w:szCs w:val="24"/>
            <w:lang w:val="pt" w:eastAsia="zh-CN" w:bidi="hi-IN"/>
          </w:rPr>
          <w:t xml:space="preserve"> </w:t>
        </w:r>
      </w:ins>
      <w:ins w:id="558" w:author="m" w:date="2021-03-03T13:56:30Z">
        <w:r>
          <w:rPr>
            <w:rFonts w:hint="default" w:eastAsia="NSimSun" w:cstheme="minorHAnsi"/>
            <w:b w:val="0"/>
            <w:bCs w:val="0"/>
            <w:kern w:val="3"/>
            <w:sz w:val="24"/>
            <w:szCs w:val="24"/>
            <w:lang w:val="pt" w:eastAsia="zh-CN" w:bidi="hi-IN"/>
          </w:rPr>
          <w:t>(</w:t>
        </w:r>
      </w:ins>
      <w:ins w:id="559" w:author="m" w:date="2021-03-03T13:56:33Z">
        <w:r>
          <w:rPr>
            <w:rFonts w:hint="default" w:eastAsia="NSimSun" w:cstheme="minorHAnsi"/>
            <w:b w:val="0"/>
            <w:bCs w:val="0"/>
            <w:kern w:val="3"/>
            <w:sz w:val="24"/>
            <w:szCs w:val="24"/>
            <w:lang w:val="pt" w:eastAsia="zh-CN" w:bidi="hi-IN"/>
          </w:rPr>
          <w:t>effe</w:t>
        </w:r>
      </w:ins>
      <w:ins w:id="560" w:author="m" w:date="2021-03-03T13:56:34Z">
        <w:r>
          <w:rPr>
            <w:rFonts w:hint="default" w:eastAsia="NSimSun" w:cstheme="minorHAnsi"/>
            <w:b w:val="0"/>
            <w:bCs w:val="0"/>
            <w:kern w:val="3"/>
            <w:sz w:val="24"/>
            <w:szCs w:val="24"/>
            <w:lang w:val="pt" w:eastAsia="zh-CN" w:bidi="hi-IN"/>
          </w:rPr>
          <w:t>ct s</w:t>
        </w:r>
      </w:ins>
      <w:ins w:id="561" w:author="m" w:date="2021-03-03T13:56:35Z">
        <w:r>
          <w:rPr>
            <w:rFonts w:hint="default" w:eastAsia="NSimSun" w:cstheme="minorHAnsi"/>
            <w:b w:val="0"/>
            <w:bCs w:val="0"/>
            <w:kern w:val="3"/>
            <w:sz w:val="24"/>
            <w:szCs w:val="24"/>
            <w:lang w:val="pt" w:eastAsia="zh-CN" w:bidi="hi-IN"/>
          </w:rPr>
          <w:t>iz</w:t>
        </w:r>
      </w:ins>
      <w:ins w:id="562" w:author="m" w:date="2021-03-03T13:56:36Z">
        <w:r>
          <w:rPr>
            <w:rFonts w:hint="default" w:eastAsia="NSimSun" w:cstheme="minorHAnsi"/>
            <w:b w:val="0"/>
            <w:bCs w:val="0"/>
            <w:kern w:val="3"/>
            <w:sz w:val="24"/>
            <w:szCs w:val="24"/>
            <w:lang w:val="pt" w:eastAsia="zh-CN" w:bidi="hi-IN"/>
          </w:rPr>
          <w:t xml:space="preserve">e = </w:t>
        </w:r>
      </w:ins>
      <w:ins w:id="563" w:author="m" w:date="2021-03-03T13:59:48Z">
        <w:r>
          <w:rPr>
            <w:rFonts w:hint="default" w:eastAsia="NSimSun" w:cstheme="minorHAnsi"/>
            <w:b w:val="0"/>
            <w:bCs w:val="0"/>
            <w:kern w:val="3"/>
            <w:sz w:val="24"/>
            <w:szCs w:val="24"/>
            <w:lang w:val="pt" w:eastAsia="zh-CN" w:bidi="hi-IN"/>
          </w:rPr>
          <w:t>512</w:t>
        </w:r>
      </w:ins>
      <w:ins w:id="564" w:author="m" w:date="2021-03-03T13:59:49Z">
        <w:r>
          <w:rPr>
            <w:rFonts w:hint="default" w:eastAsia="NSimSun" w:cstheme="minorHAnsi"/>
            <w:b w:val="0"/>
            <w:bCs w:val="0"/>
            <w:kern w:val="3"/>
            <w:sz w:val="24"/>
            <w:szCs w:val="24"/>
            <w:lang w:val="pt" w:eastAsia="zh-CN" w:bidi="hi-IN"/>
          </w:rPr>
          <w:t xml:space="preserve"> s</w:t>
        </w:r>
      </w:ins>
      <w:ins w:id="565" w:author="m" w:date="2021-03-03T13:59:50Z">
        <w:r>
          <w:rPr>
            <w:rFonts w:hint="default" w:eastAsia="NSimSun" w:cstheme="minorHAnsi"/>
            <w:b w:val="0"/>
            <w:bCs w:val="0"/>
            <w:kern w:val="3"/>
            <w:sz w:val="24"/>
            <w:szCs w:val="24"/>
            <w:lang w:val="pt" w:eastAsia="zh-CN" w:bidi="hi-IN"/>
          </w:rPr>
          <w:t xml:space="preserve">, </w:t>
        </w:r>
      </w:ins>
      <w:ins w:id="566" w:author="m" w:date="2021-03-03T14:00:25Z">
        <w:r>
          <w:rPr>
            <w:rFonts w:hint="default" w:eastAsia="NSimSun" w:cstheme="minorHAnsi"/>
            <w:b w:val="0"/>
            <w:bCs w:val="0"/>
            <w:kern w:val="3"/>
            <w:sz w:val="24"/>
            <w:szCs w:val="24"/>
            <w:lang w:val="pt" w:eastAsia="zh-CN" w:bidi="hi-IN"/>
          </w:rPr>
          <w:t xml:space="preserve"> 9</w:t>
        </w:r>
      </w:ins>
      <w:ins w:id="567" w:author="m" w:date="2021-03-03T14:00:26Z">
        <w:r>
          <w:rPr>
            <w:rFonts w:hint="default" w:eastAsia="NSimSun" w:cstheme="minorHAnsi"/>
            <w:b w:val="0"/>
            <w:bCs w:val="0"/>
            <w:kern w:val="3"/>
            <w:sz w:val="24"/>
            <w:szCs w:val="24"/>
            <w:lang w:val="pt" w:eastAsia="zh-CN" w:bidi="hi-IN"/>
          </w:rPr>
          <w:t>5%</w:t>
        </w:r>
      </w:ins>
      <w:ins w:id="568" w:author="m" w:date="2021-03-03T14:00:00Z">
        <w:r>
          <w:rPr>
            <w:rFonts w:hint="default" w:eastAsia="NSimSun" w:cstheme="minorHAnsi"/>
            <w:b w:val="0"/>
            <w:bCs w:val="0"/>
            <w:kern w:val="3"/>
            <w:sz w:val="24"/>
            <w:szCs w:val="24"/>
            <w:lang w:val="pt" w:eastAsia="zh-CN" w:bidi="hi-IN"/>
          </w:rPr>
          <w:t xml:space="preserve"> </w:t>
        </w:r>
      </w:ins>
      <w:ins w:id="569" w:author="m" w:date="2021-03-03T13:56:30Z">
        <w:r>
          <w:rPr>
            <w:rFonts w:hint="default" w:eastAsia="NSimSun" w:cstheme="minorHAnsi"/>
            <w:b w:val="0"/>
            <w:bCs w:val="0"/>
            <w:kern w:val="3"/>
            <w:sz w:val="24"/>
            <w:szCs w:val="24"/>
            <w:lang w:val="pt" w:eastAsia="zh-CN" w:bidi="hi-IN"/>
          </w:rPr>
          <w:t>C</w:t>
        </w:r>
      </w:ins>
      <w:ins w:id="570" w:author="m" w:date="2021-03-03T13:56:31Z">
        <w:r>
          <w:rPr>
            <w:rFonts w:hint="default" w:eastAsia="NSimSun" w:cstheme="minorHAnsi"/>
            <w:b w:val="0"/>
            <w:bCs w:val="0"/>
            <w:kern w:val="3"/>
            <w:sz w:val="24"/>
            <w:szCs w:val="24"/>
            <w:lang w:val="pt" w:eastAsia="zh-CN" w:bidi="hi-IN"/>
          </w:rPr>
          <w:t>I</w:t>
        </w:r>
      </w:ins>
      <w:ins w:id="571" w:author="m" w:date="2021-03-03T14:00:03Z">
        <w:r>
          <w:rPr>
            <w:rFonts w:hint="default" w:eastAsia="NSimSun" w:cstheme="minorHAnsi"/>
            <w:b w:val="0"/>
            <w:bCs w:val="0"/>
            <w:kern w:val="3"/>
            <w:sz w:val="24"/>
            <w:szCs w:val="24"/>
            <w:lang w:val="pt" w:eastAsia="zh-CN" w:bidi="hi-IN"/>
          </w:rPr>
          <w:t>=</w:t>
        </w:r>
      </w:ins>
      <w:ins w:id="572" w:author="m" w:date="2021-03-03T14:00:04Z">
        <w:r>
          <w:rPr>
            <w:rFonts w:hint="default" w:eastAsia="NSimSun" w:cstheme="minorHAnsi"/>
            <w:b w:val="0"/>
            <w:bCs w:val="0"/>
            <w:kern w:val="3"/>
            <w:sz w:val="24"/>
            <w:szCs w:val="24"/>
            <w:lang w:val="pt" w:eastAsia="zh-CN" w:bidi="hi-IN"/>
          </w:rPr>
          <w:t xml:space="preserve"> </w:t>
        </w:r>
      </w:ins>
      <w:ins w:id="573" w:author="m" w:date="2021-03-03T13:56:31Z">
        <w:r>
          <w:rPr>
            <w:rFonts w:hint="default" w:eastAsia="NSimSun" w:cstheme="minorHAnsi"/>
            <w:b w:val="0"/>
            <w:bCs w:val="0"/>
            <w:kern w:val="3"/>
            <w:sz w:val="24"/>
            <w:szCs w:val="24"/>
            <w:lang w:val="pt" w:eastAsia="zh-CN" w:bidi="hi-IN"/>
          </w:rPr>
          <w:t xml:space="preserve"> </w:t>
        </w:r>
      </w:ins>
      <w:ins w:id="574" w:author="m" w:date="2021-03-03T13:57:42Z">
        <w:r>
          <w:rPr>
            <w:rFonts w:hint="default" w:eastAsia="NSimSun" w:cstheme="minorHAnsi"/>
            <w:kern w:val="3"/>
            <w:sz w:val="24"/>
            <w:szCs w:val="24"/>
            <w:lang w:val="pt" w:eastAsia="zh-CN" w:bidi="hi-IN"/>
          </w:rPr>
          <w:t>-533.1</w:t>
        </w:r>
      </w:ins>
      <w:ins w:id="575" w:author="m" w:date="2021-03-03T14:00:10Z">
        <w:r>
          <w:rPr>
            <w:rFonts w:hint="default" w:eastAsia="NSimSun" w:cstheme="minorHAnsi"/>
            <w:kern w:val="3"/>
            <w:sz w:val="24"/>
            <w:szCs w:val="24"/>
            <w:lang w:val="pt" w:eastAsia="zh-CN" w:bidi="hi-IN"/>
          </w:rPr>
          <w:t>-</w:t>
        </w:r>
      </w:ins>
      <w:ins w:id="576" w:author="m" w:date="2021-03-03T13:57:42Z">
        <w:r>
          <w:rPr>
            <w:rFonts w:hint="default" w:eastAsia="NSimSun" w:cstheme="minorHAnsi"/>
            <w:kern w:val="3"/>
            <w:sz w:val="24"/>
            <w:szCs w:val="24"/>
            <w:lang w:val="pt" w:eastAsia="zh-CN" w:bidi="hi-IN"/>
          </w:rPr>
          <w:t xml:space="preserve">  -269.8</w:t>
        </w:r>
      </w:ins>
      <w:ins w:id="577" w:author="m" w:date="2021-03-03T14:00:16Z">
        <w:r>
          <w:rPr>
            <w:rFonts w:hint="default" w:eastAsia="NSimSun" w:cstheme="minorHAnsi"/>
            <w:kern w:val="3"/>
            <w:sz w:val="24"/>
            <w:szCs w:val="24"/>
            <w:lang w:val="pt" w:eastAsia="zh-CN" w:bidi="hi-IN"/>
          </w:rPr>
          <w:t>)</w:t>
        </w:r>
      </w:ins>
      <w:ins w:id="578" w:author="m" w:date="2021-03-03T13:56:10Z">
        <w:r>
          <w:rPr>
            <w:rFonts w:hint="default" w:eastAsia="NSimSun" w:cstheme="minorHAnsi"/>
            <w:b w:val="0"/>
            <w:bCs w:val="0"/>
            <w:kern w:val="3"/>
            <w:sz w:val="24"/>
            <w:szCs w:val="24"/>
            <w:lang w:val="pt" w:eastAsia="zh-CN" w:bidi="hi-IN"/>
          </w:rPr>
          <w:t>.</w:t>
        </w:r>
      </w:ins>
      <w:ins w:id="579" w:author="m" w:date="2021-03-03T14:05:46Z">
        <w:r>
          <w:rPr>
            <w:rFonts w:hint="default" w:eastAsia="NSimSun" w:cstheme="minorHAnsi"/>
            <w:b w:val="0"/>
            <w:bCs w:val="0"/>
            <w:kern w:val="3"/>
            <w:sz w:val="24"/>
            <w:szCs w:val="24"/>
            <w:lang w:val="pt" w:eastAsia="zh-CN" w:bidi="hi-IN"/>
          </w:rPr>
          <w:t xml:space="preserve"> </w:t>
        </w:r>
      </w:ins>
      <w:ins w:id="580" w:author="m" w:date="2021-03-03T14:05:46Z">
        <w:r>
          <w:rPr>
            <w:rFonts w:hint="default" w:eastAsia="NSimSun" w:cstheme="minorHAnsi"/>
            <w:b w:val="0"/>
            <w:bCs w:val="0"/>
            <w:kern w:val="3"/>
            <w:sz w:val="24"/>
            <w:szCs w:val="24"/>
            <w:lang w:val="en" w:eastAsia="zh-CN" w:bidi="hi-IN"/>
          </w:rPr>
          <w:t>We ran experiments on 33 individuals.</w:t>
        </w:r>
      </w:ins>
      <w:ins w:id="581" w:author="m" w:date="2021-03-03T14:05:46Z">
        <w:r>
          <w:rPr>
            <w:rFonts w:hint="default" w:eastAsia="NSimSun" w:cstheme="minorHAnsi"/>
            <w:b w:val="0"/>
            <w:bCs w:val="0"/>
            <w:kern w:val="3"/>
            <w:sz w:val="24"/>
            <w:szCs w:val="24"/>
            <w:lang w:val="pt" w:eastAsia="zh-CN" w:bidi="hi-IN"/>
          </w:rPr>
          <w:t xml:space="preserve"> However two individuals were excluded as only one treatment was properly assessed on them.</w:t>
        </w:r>
      </w:ins>
      <w:ins w:id="582" w:author="m" w:date="2021-03-03T14:05:46Z">
        <w:r>
          <w:rPr>
            <w:rFonts w:hint="default" w:eastAsia="NSimSun" w:cstheme="minorHAnsi"/>
            <w:b w:val="0"/>
            <w:bCs w:val="0"/>
            <w:kern w:val="3"/>
            <w:sz w:val="24"/>
            <w:szCs w:val="24"/>
            <w:lang w:val="en" w:eastAsia="zh-CN" w:bidi="hi-IN"/>
          </w:rPr>
          <w:t xml:space="preserve"> </w:t>
        </w:r>
      </w:ins>
      <w:ins w:id="583" w:author="m" w:date="2021-03-03T14:05:46Z">
        <w:r>
          <w:rPr>
            <w:rFonts w:hint="default" w:eastAsia="NSimSun" w:cstheme="minorHAnsi"/>
            <w:b w:val="0"/>
            <w:bCs w:val="0"/>
            <w:kern w:val="3"/>
            <w:sz w:val="24"/>
            <w:szCs w:val="24"/>
            <w:lang w:val="pt" w:eastAsia="zh-CN" w:bidi="hi-IN"/>
          </w:rPr>
          <w:t>For the remaining individuals, 10 were tested in two treatmens and 21 on three treatments.</w:t>
        </w:r>
      </w:ins>
    </w:p>
    <w:p>
      <w:pPr>
        <w:spacing w:line="360" w:lineRule="auto"/>
        <w:jc w:val="both"/>
        <w:rPr>
          <w:rFonts w:hint="default"/>
          <w:sz w:val="18"/>
          <w:szCs w:val="18"/>
          <w:lang w:val="en"/>
        </w:rPr>
      </w:pPr>
    </w:p>
    <w:p>
      <w:pPr>
        <w:spacing w:line="360" w:lineRule="auto"/>
        <w:jc w:val="both"/>
        <w:rPr>
          <w:ins w:id="584" w:author="m" w:date="2021-03-01T17:52:51Z"/>
          <w:rFonts w:hint="default"/>
          <w:b/>
          <w:bCs/>
          <w:sz w:val="24"/>
          <w:szCs w:val="24"/>
          <w:lang w:val="en"/>
        </w:rPr>
      </w:pPr>
      <w:ins w:id="585" w:author="m" w:date="2021-03-01T17:33:20Z">
        <w:r>
          <w:rPr>
            <w:rFonts w:hint="default"/>
            <w:b/>
            <w:bCs/>
            <w:sz w:val="24"/>
            <w:szCs w:val="24"/>
            <w:lang w:val="en"/>
          </w:rPr>
          <w:t>R</w:t>
        </w:r>
      </w:ins>
      <w:ins w:id="586" w:author="m" w:date="2021-03-01T17:33:21Z">
        <w:r>
          <w:rPr>
            <w:rFonts w:hint="default"/>
            <w:b/>
            <w:bCs/>
            <w:sz w:val="24"/>
            <w:szCs w:val="24"/>
            <w:lang w:val="en"/>
          </w:rPr>
          <w:t>eferenc</w:t>
        </w:r>
      </w:ins>
      <w:ins w:id="587" w:author="m" w:date="2021-03-01T17:33:22Z">
        <w:r>
          <w:rPr>
            <w:rFonts w:hint="default"/>
            <w:b/>
            <w:bCs/>
            <w:sz w:val="24"/>
            <w:szCs w:val="24"/>
            <w:lang w:val="en"/>
          </w:rPr>
          <w:t>es</w:t>
        </w:r>
      </w:ins>
    </w:p>
    <w:p>
      <w:pPr>
        <w:spacing w:line="360" w:lineRule="auto"/>
        <w:jc w:val="both"/>
        <w:rPr>
          <w:ins w:id="588" w:author="m" w:date="2021-03-01T17:52:52Z"/>
          <w:rFonts w:hint="default"/>
          <w:sz w:val="24"/>
          <w:szCs w:val="24"/>
          <w:lang w:val="en"/>
        </w:rPr>
      </w:pPr>
      <w:ins w:id="589" w:author="m" w:date="2021-03-02T07:15:55Z">
        <w:r>
          <w:rPr>
            <w:rFonts w:hint="default"/>
            <w:sz w:val="24"/>
            <w:szCs w:val="24"/>
            <w:lang w:val="en"/>
            <w:rPrChange w:id="590" w:author="m" w:date="2021-03-02T07:15:55Z">
              <w:rPr>
                <w:rFonts w:hint="default"/>
              </w:rPr>
            </w:rPrChange>
          </w:rPr>
          <w:t xml:space="preserve">Gelman, A., Rubin, D. B. (1992). Inference from iterative simulation using multiple sequences. Statistical Science, 7(4), 457–472. </w:t>
        </w:r>
      </w:ins>
    </w:p>
    <w:p>
      <w:pPr>
        <w:spacing w:line="360" w:lineRule="auto"/>
        <w:jc w:val="both"/>
        <w:rPr>
          <w:del w:id="591" w:author="m" w:date="2021-03-02T07:17:04Z"/>
          <w:rFonts w:hint="default"/>
          <w:sz w:val="24"/>
          <w:szCs w:val="24"/>
          <w:lang w:val="en"/>
        </w:rPr>
      </w:pPr>
      <w:ins w:id="592" w:author="m" w:date="2021-03-01T17:52:50Z">
        <w:r>
          <w:rPr>
            <w:rFonts w:hint="default"/>
            <w:sz w:val="24"/>
            <w:szCs w:val="24"/>
            <w:lang w:val="en"/>
            <w:rPrChange w:id="593" w:author="m" w:date="2021-03-01T17:52:50Z">
              <w:rPr>
                <w:rFonts w:hint="default"/>
              </w:rPr>
            </w:rPrChange>
          </w:rPr>
          <w:t>Hadfield, J. D., &amp; Hadfield, J. D. (2010). MCMC Methods for Multi-Response Generalized Linear Mixed Models: The</w:t>
        </w:r>
        <w:bookmarkStart w:id="13" w:name="_GoBack"/>
        <w:bookmarkEnd w:id="13"/>
        <w:r>
          <w:rPr>
            <w:rFonts w:hint="default"/>
            <w:sz w:val="24"/>
            <w:szCs w:val="24"/>
            <w:lang w:val="en"/>
            <w:rPrChange w:id="593" w:author="m" w:date="2021-03-01T17:52:50Z">
              <w:rPr>
                <w:rFonts w:hint="default"/>
              </w:rPr>
            </w:rPrChange>
          </w:rPr>
          <w:t xml:space="preserve"> MCMCglmm R Package. Journal of Statistical Software, 33(2), 1–22.</w:t>
        </w:r>
      </w:ins>
    </w:p>
    <w:p>
      <w:pPr>
        <w:spacing w:line="360" w:lineRule="auto"/>
        <w:jc w:val="both"/>
        <w:rPr>
          <w:lang w:val="en-US"/>
        </w:rPr>
        <w:pPrChange w:id="594" w:author="m" w:date="2021-03-02T07:17:04Z">
          <w:pPr/>
        </w:pPrChange>
      </w:pPr>
    </w:p>
    <w:sectPr>
      <w:pgSz w:w="11906" w:h="16838"/>
      <w:pgMar w:top="1417" w:right="1134" w:bottom="1134" w:left="1134"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loriana Chaverri" w:date="2020-10-05T17:36:00Z" w:initials="GC">
    <w:p w14:paraId="7BFFBDF3">
      <w:pPr>
        <w:pStyle w:val="6"/>
        <w:rPr>
          <w:lang w:val="en-US"/>
        </w:rPr>
      </w:pPr>
      <w:r>
        <w:rPr>
          <w:lang w:val="en-US"/>
        </w:rPr>
        <w:t xml:space="preserve">My suggestion is that you go first, Marcelo second, Dino third, and I am the last author (what’s called senior author). After Dino you could add some of the other students that helped in the field, but that is entirely up to you. </w:t>
      </w:r>
    </w:p>
  </w:comment>
  <w:comment w:id="1" w:author="Gloriana Chaverri" w:date="2020-10-05T17:37:00Z" w:initials="GC">
    <w:p w14:paraId="BBFB34B8">
      <w:pPr>
        <w:pStyle w:val="6"/>
        <w:rPr>
          <w:lang w:val="en-US"/>
        </w:rPr>
      </w:pPr>
      <w:r>
        <w:rPr>
          <w:lang w:val="en-US"/>
        </w:rPr>
        <w:t>I added this just so we have an established format right away.</w:t>
      </w:r>
    </w:p>
  </w:comment>
  <w:comment w:id="2" w:author="Marianna Gioiosa" w:date="2020-10-12T11:58:00Z" w:initials="MG">
    <w:p w14:paraId="5FF57D8E">
      <w:pPr>
        <w:pStyle w:val="6"/>
        <w:rPr>
          <w:lang w:val="en-US"/>
        </w:rPr>
      </w:pPr>
      <w:r>
        <w:rPr>
          <w:lang w:val="en-US"/>
        </w:rPr>
        <w:t xml:space="preserve">Shall we change that, according to the new paper you sent me? </w:t>
      </w:r>
    </w:p>
  </w:comment>
  <w:comment w:id="3" w:author="m" w:date="2021-02-23T20:20:24Z" w:initials="m">
    <w:p w14:paraId="1776CDD6">
      <w:pPr>
        <w:pStyle w:val="6"/>
        <w:rPr>
          <w:rFonts w:hint="default"/>
          <w:lang w:val="en"/>
        </w:rPr>
      </w:pPr>
      <w:r>
        <w:rPr>
          <w:rFonts w:hint="default"/>
          <w:lang w:val="en"/>
        </w:rPr>
        <w:t>not sure what this means</w:t>
      </w:r>
    </w:p>
  </w:comment>
  <w:comment w:id="4" w:author="m" w:date="2021-02-23T20:24:14Z" w:initials="m">
    <w:p w14:paraId="B77E921E">
      <w:pPr>
        <w:pStyle w:val="6"/>
        <w:rPr>
          <w:rFonts w:hint="default"/>
          <w:lang w:val="en"/>
        </w:rPr>
      </w:pPr>
      <w:r>
        <w:rPr>
          <w:rFonts w:hint="default"/>
          <w:lang w:val="en"/>
        </w:rPr>
        <w:t>I think we should have an objective of broader reach, about understanding the relative role of different sensory modalities in the roost finding behavior in bats</w:t>
      </w:r>
    </w:p>
  </w:comment>
  <w:comment w:id="5" w:author="m" w:date="2021-02-23T20:29:14Z" w:initials="m">
    <w:p w14:paraId="4F7710D7">
      <w:pPr>
        <w:pStyle w:val="6"/>
        <w:rPr>
          <w:rFonts w:hint="default"/>
          <w:lang w:val="en"/>
        </w:rPr>
      </w:pPr>
      <w:r>
        <w:rPr>
          <w:rFonts w:hint="default"/>
          <w:lang w:val="en"/>
        </w:rPr>
        <w:t>field station or farm?</w:t>
      </w:r>
    </w:p>
  </w:comment>
  <w:comment w:id="6" w:author="m" w:date="2021-02-23T20:34:27Z" w:initials="m">
    <w:p w14:paraId="CF1EB1EC">
      <w:pPr>
        <w:pStyle w:val="6"/>
        <w:rPr>
          <w:rFonts w:hint="default"/>
          <w:lang w:val="en"/>
        </w:rPr>
      </w:pPr>
      <w:r>
        <w:rPr>
          <w:rFonts w:hint="default"/>
          <w:lang w:val="en"/>
        </w:rPr>
        <w:t>I would omit this if we are not using it at all</w:t>
      </w:r>
    </w:p>
  </w:comment>
  <w:comment w:id="7" w:author="m" w:date="2021-02-23T20:39:11Z" w:initials="m">
    <w:p w14:paraId="EFEA51A9">
      <w:pPr>
        <w:pStyle w:val="6"/>
        <w:rPr>
          <w:rFonts w:hint="default"/>
          <w:lang w:val="en"/>
        </w:rPr>
      </w:pPr>
      <w:r>
        <w:rPr>
          <w:rFonts w:hint="default"/>
          <w:lang w:val="en"/>
        </w:rPr>
        <w:t>or right when the bat was released?</w:t>
      </w:r>
    </w:p>
  </w:comment>
  <w:comment w:id="8" w:author="m" w:date="2021-02-23T20:42:40Z" w:initials="m">
    <w:p w14:paraId="F576410E">
      <w:pPr>
        <w:pStyle w:val="6"/>
        <w:rPr>
          <w:rFonts w:hint="default"/>
          <w:lang w:val="en"/>
        </w:rPr>
      </w:pPr>
      <w:r>
        <w:rPr>
          <w:rFonts w:hint="default"/>
          <w:lang w:val="en"/>
        </w:rPr>
        <w:t>nice!</w:t>
      </w:r>
    </w:p>
  </w:comment>
  <w:comment w:id="9" w:author="m" w:date="2021-03-03T14:11:05Z" w:initials="m">
    <w:p w14:paraId="EF3FB9FA">
      <w:pPr>
        <w:pStyle w:val="6"/>
        <w:rPr>
          <w:rFonts w:hint="default"/>
          <w:lang w:val="pt"/>
        </w:rPr>
      </w:pPr>
      <w:r>
        <w:rPr>
          <w:rFonts w:hint="default"/>
          <w:lang w:val="pt"/>
        </w:rPr>
        <w:t>I tend to have the most interesting results first and then any descriptive stats. But I would be fine if we decide to do it the other way around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FFBDF3" w15:done="0"/>
  <w15:commentEx w15:paraId="BBFB34B8" w15:done="0"/>
  <w15:commentEx w15:paraId="5FF57D8E" w15:done="0"/>
  <w15:commentEx w15:paraId="1776CDD6" w15:done="0"/>
  <w15:commentEx w15:paraId="B77E921E" w15:done="0"/>
  <w15:commentEx w15:paraId="4F7710D7" w15:done="0"/>
  <w15:commentEx w15:paraId="CF1EB1EC" w15:done="0"/>
  <w15:commentEx w15:paraId="EFEA51A9" w15:done="0"/>
  <w15:commentEx w15:paraId="F576410E" w15:done="0"/>
  <w15:commentEx w15:paraId="EF3FB9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Noto Music"/>
    <w:panose1 w:val="020B0502040204020203"/>
    <w:charset w:val="00"/>
    <w:family w:val="swiss"/>
    <w:pitch w:val="default"/>
    <w:sig w:usb0="00000000" w:usb1="00000000" w:usb2="00000009" w:usb3="00000000" w:csb0="000001FF" w:csb1="00000000"/>
  </w:font>
  <w:font w:name="MinionPro-Regular">
    <w:altName w:val="Droid Sans Fallback"/>
    <w:panose1 w:val="00000000000000000000"/>
    <w:charset w:val="80"/>
    <w:family w:val="roman"/>
    <w:pitch w:val="default"/>
    <w:sig w:usb0="00000000" w:usb1="00000000" w:usb2="00000010" w:usb3="00000000" w:csb0="00020000" w:csb1="00000000"/>
  </w:font>
  <w:font w:name="NSimSun">
    <w:altName w:val="Droid Sans Fallback"/>
    <w:panose1 w:val="02010609030101010101"/>
    <w:charset w:val="86"/>
    <w:family w:val="modern"/>
    <w:pitch w:val="default"/>
    <w:sig w:usb0="00000000" w:usb1="00000000" w:usb2="00000016" w:usb3="00000000" w:csb0="00040001" w:csb1="00000000"/>
  </w:font>
  <w:font w:name="AdvTT3713a231+20">
    <w:altName w:val="Droid Sans Fallback"/>
    <w:panose1 w:val="00000000000000000000"/>
    <w:charset w:val="80"/>
    <w:family w:val="auto"/>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A67B5"/>
    <w:multiLevelType w:val="singleLevel"/>
    <w:tmpl w:val="AD7A67B5"/>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loriana Chaverri">
    <w15:presenceInfo w15:providerId="Windows Live" w15:userId="4a3b7dabe7e7d77f"/>
  </w15:person>
  <w15:person w15:author="Marianna Gioiosa">
    <w15:presenceInfo w15:providerId="None" w15:userId="Marianna Gioiosa"/>
  </w15:person>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false"/>
  <w:bordersDoNotSurroundFooter w:val="false"/>
  <w:trackRevisions w:val="true"/>
  <w:documentProtection w:enforcement="0"/>
  <w:defaultTabStop w:val="708"/>
  <w:hyphenationZone w:val="283"/>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9F"/>
    <w:rsid w:val="000133F4"/>
    <w:rsid w:val="000237F7"/>
    <w:rsid w:val="00061FBF"/>
    <w:rsid w:val="00082820"/>
    <w:rsid w:val="000C4626"/>
    <w:rsid w:val="000F1CB3"/>
    <w:rsid w:val="00147683"/>
    <w:rsid w:val="001D5E5E"/>
    <w:rsid w:val="001E4638"/>
    <w:rsid w:val="00247DFF"/>
    <w:rsid w:val="00275900"/>
    <w:rsid w:val="00276A3A"/>
    <w:rsid w:val="002E584D"/>
    <w:rsid w:val="002F584A"/>
    <w:rsid w:val="003747A2"/>
    <w:rsid w:val="003A2C7B"/>
    <w:rsid w:val="003A7C69"/>
    <w:rsid w:val="00431A40"/>
    <w:rsid w:val="00434044"/>
    <w:rsid w:val="00470D8F"/>
    <w:rsid w:val="004C5608"/>
    <w:rsid w:val="004D0FAB"/>
    <w:rsid w:val="004E3335"/>
    <w:rsid w:val="00531393"/>
    <w:rsid w:val="00545F5F"/>
    <w:rsid w:val="00574D9D"/>
    <w:rsid w:val="005903C9"/>
    <w:rsid w:val="00596EAE"/>
    <w:rsid w:val="005F7D98"/>
    <w:rsid w:val="006575CB"/>
    <w:rsid w:val="00671E30"/>
    <w:rsid w:val="006B2FBD"/>
    <w:rsid w:val="0079786F"/>
    <w:rsid w:val="007D66D6"/>
    <w:rsid w:val="008569EC"/>
    <w:rsid w:val="008B325B"/>
    <w:rsid w:val="008B6D2D"/>
    <w:rsid w:val="008F1C0A"/>
    <w:rsid w:val="00901D8F"/>
    <w:rsid w:val="00930176"/>
    <w:rsid w:val="009810A9"/>
    <w:rsid w:val="009F2843"/>
    <w:rsid w:val="00A35C21"/>
    <w:rsid w:val="00A41D13"/>
    <w:rsid w:val="00AA0D45"/>
    <w:rsid w:val="00AA457F"/>
    <w:rsid w:val="00AC71CF"/>
    <w:rsid w:val="00AF2663"/>
    <w:rsid w:val="00B52446"/>
    <w:rsid w:val="00BD243C"/>
    <w:rsid w:val="00BE359E"/>
    <w:rsid w:val="00C02757"/>
    <w:rsid w:val="00C349CB"/>
    <w:rsid w:val="00C56CCF"/>
    <w:rsid w:val="00C82674"/>
    <w:rsid w:val="00CB5147"/>
    <w:rsid w:val="00CF349F"/>
    <w:rsid w:val="00D76287"/>
    <w:rsid w:val="00DA6DAE"/>
    <w:rsid w:val="00DD62FA"/>
    <w:rsid w:val="00E5678E"/>
    <w:rsid w:val="00E7214B"/>
    <w:rsid w:val="00EB5ECF"/>
    <w:rsid w:val="00EF097C"/>
    <w:rsid w:val="00EF3861"/>
    <w:rsid w:val="00F6277F"/>
    <w:rsid w:val="00FB3137"/>
    <w:rsid w:val="00FE7A20"/>
    <w:rsid w:val="2DBF8339"/>
    <w:rsid w:val="3B33AF95"/>
    <w:rsid w:val="76C35D48"/>
    <w:rsid w:val="7E5EAD6A"/>
    <w:rsid w:val="7F2F8B25"/>
    <w:rsid w:val="7FBE57CA"/>
    <w:rsid w:val="7FEF634A"/>
    <w:rsid w:val="9CDF5E0C"/>
    <w:rsid w:val="ADCED6BC"/>
    <w:rsid w:val="B5FB07E4"/>
    <w:rsid w:val="BA7B23C6"/>
    <w:rsid w:val="C9B7F50D"/>
    <w:rsid w:val="DF6CE129"/>
    <w:rsid w:val="DFFF0B76"/>
    <w:rsid w:val="F77D567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1"/>
    <w:semiHidden/>
    <w:unhideWhenUsed/>
    <w:qFormat/>
    <w:uiPriority w:val="99"/>
    <w:pPr>
      <w:spacing w:line="240" w:lineRule="auto"/>
    </w:pPr>
    <w:rPr>
      <w:sz w:val="20"/>
      <w:szCs w:val="20"/>
    </w:rPr>
  </w:style>
  <w:style w:type="paragraph" w:styleId="7">
    <w:name w:val="annotation subject"/>
    <w:basedOn w:val="6"/>
    <w:next w:val="6"/>
    <w:link w:val="12"/>
    <w:semiHidden/>
    <w:unhideWhenUsed/>
    <w:qFormat/>
    <w:uiPriority w:val="99"/>
    <w:rPr>
      <w:b/>
      <w:bCs/>
    </w:rPr>
  </w:style>
  <w:style w:type="paragraph" w:styleId="8">
    <w:name w:val="footer"/>
    <w:basedOn w:val="1"/>
    <w:link w:val="15"/>
    <w:unhideWhenUsed/>
    <w:qFormat/>
    <w:uiPriority w:val="99"/>
    <w:pPr>
      <w:tabs>
        <w:tab w:val="center" w:pos="4819"/>
        <w:tab w:val="right" w:pos="9638"/>
      </w:tabs>
      <w:spacing w:after="0" w:line="240" w:lineRule="auto"/>
    </w:pPr>
  </w:style>
  <w:style w:type="paragraph" w:styleId="9">
    <w:name w:val="header"/>
    <w:basedOn w:val="1"/>
    <w:link w:val="14"/>
    <w:unhideWhenUsed/>
    <w:qFormat/>
    <w:uiPriority w:val="99"/>
    <w:pPr>
      <w:tabs>
        <w:tab w:val="center" w:pos="4819"/>
        <w:tab w:val="right" w:pos="9638"/>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customStyle="1" w:styleId="11">
    <w:name w:val="Testo commento Carattere"/>
    <w:basedOn w:val="2"/>
    <w:link w:val="6"/>
    <w:semiHidden/>
    <w:qFormat/>
    <w:uiPriority w:val="99"/>
    <w:rPr>
      <w:sz w:val="20"/>
      <w:szCs w:val="20"/>
    </w:rPr>
  </w:style>
  <w:style w:type="character" w:customStyle="1" w:styleId="12">
    <w:name w:val="Soggetto commento Carattere"/>
    <w:basedOn w:val="11"/>
    <w:link w:val="7"/>
    <w:semiHidden/>
    <w:qFormat/>
    <w:uiPriority w:val="99"/>
    <w:rPr>
      <w:b/>
      <w:bCs/>
      <w:sz w:val="20"/>
      <w:szCs w:val="20"/>
    </w:rPr>
  </w:style>
  <w:style w:type="character" w:customStyle="1" w:styleId="13">
    <w:name w:val="Testo fumetto Carattere"/>
    <w:basedOn w:val="2"/>
    <w:link w:val="4"/>
    <w:semiHidden/>
    <w:qFormat/>
    <w:uiPriority w:val="99"/>
    <w:rPr>
      <w:rFonts w:ascii="Segoe UI" w:hAnsi="Segoe UI" w:cs="Segoe UI"/>
      <w:sz w:val="18"/>
      <w:szCs w:val="18"/>
    </w:rPr>
  </w:style>
  <w:style w:type="character" w:customStyle="1" w:styleId="14">
    <w:name w:val="Intestazione Carattere"/>
    <w:basedOn w:val="2"/>
    <w:link w:val="9"/>
    <w:qFormat/>
    <w:uiPriority w:val="99"/>
  </w:style>
  <w:style w:type="character" w:customStyle="1" w:styleId="15">
    <w:name w:val="Piè di pagina Carattere"/>
    <w:basedOn w:val="2"/>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2020</Words>
  <Characters>11519</Characters>
  <Lines>95</Lines>
  <Paragraphs>27</Paragraphs>
  <TotalTime>6</TotalTime>
  <ScaleCrop>false</ScaleCrop>
  <LinksUpToDate>false</LinksUpToDate>
  <CharactersWithSpaces>13512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2020-10-04T23:45:00Z</dcterms:created>
  <dc:creator>Marianna Gioiosa</dc:creator>
  <cp:lastModifiedBy>m</cp:lastModifiedBy>
  <dcterms:modified xsi:type="dcterms:W3CDTF">2021-03-03T14:12:09Z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